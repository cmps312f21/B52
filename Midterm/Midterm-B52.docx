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A48D" w14:textId="77777777" w:rsidR="008D3246" w:rsidRPr="0028012C" w:rsidRDefault="000016A5">
      <w:pPr>
        <w:spacing w:after="0"/>
        <w:ind w:left="2048" w:hanging="10"/>
        <w:rPr>
          <w:rFonts w:asciiTheme="majorBidi" w:hAnsiTheme="majorBidi" w:cstheme="majorBidi"/>
          <w:szCs w:val="22"/>
        </w:rPr>
      </w:pPr>
      <w:r w:rsidRPr="0028012C">
        <w:rPr>
          <w:rFonts w:asciiTheme="majorBidi" w:hAnsiTheme="majorBidi" w:cstheme="majorBidi"/>
          <w:b/>
          <w:szCs w:val="22"/>
        </w:rPr>
        <w:t xml:space="preserve">CMPS 312 – Mobile Application Development </w:t>
      </w:r>
    </w:p>
    <w:p w14:paraId="4B5895A8" w14:textId="7CB781F8" w:rsidR="008D3246" w:rsidRPr="0028012C" w:rsidRDefault="000016A5">
      <w:pPr>
        <w:spacing w:after="0"/>
        <w:ind w:left="1391" w:hanging="10"/>
        <w:rPr>
          <w:rFonts w:asciiTheme="majorBidi" w:hAnsiTheme="majorBidi" w:cstheme="majorBidi"/>
          <w:szCs w:val="22"/>
        </w:rPr>
      </w:pPr>
      <w:r w:rsidRPr="0028012C">
        <w:rPr>
          <w:rFonts w:asciiTheme="majorBidi" w:hAnsiTheme="majorBidi" w:cstheme="majorBidi"/>
          <w:b/>
          <w:szCs w:val="22"/>
        </w:rPr>
        <w:t xml:space="preserve">Midterm Practical Exam – </w:t>
      </w:r>
      <w:del w:id="0" w:author="Abdulahi Mohamed Hassen" w:date="2021-10-20T14:03:00Z">
        <w:r w:rsidRPr="0028012C" w:rsidDel="00F9086C">
          <w:rPr>
            <w:rFonts w:asciiTheme="majorBidi" w:hAnsiTheme="majorBidi" w:cstheme="majorBidi"/>
            <w:b/>
            <w:szCs w:val="22"/>
          </w:rPr>
          <w:delText xml:space="preserve">07 </w:delText>
        </w:r>
      </w:del>
      <w:ins w:id="1" w:author="Abdulahi Mohamed Hassen" w:date="2021-10-20T14:03:00Z">
        <w:r w:rsidR="00F9086C">
          <w:rPr>
            <w:rFonts w:asciiTheme="majorBidi" w:hAnsiTheme="majorBidi" w:cstheme="majorBidi"/>
            <w:b/>
            <w:szCs w:val="22"/>
          </w:rPr>
          <w:t>20</w:t>
        </w:r>
        <w:r w:rsidR="00F9086C" w:rsidRPr="0028012C">
          <w:rPr>
            <w:rFonts w:asciiTheme="majorBidi" w:hAnsiTheme="majorBidi" w:cstheme="majorBidi"/>
            <w:b/>
            <w:szCs w:val="22"/>
          </w:rPr>
          <w:t xml:space="preserve"> </w:t>
        </w:r>
      </w:ins>
      <w:r w:rsidRPr="0028012C">
        <w:rPr>
          <w:rFonts w:asciiTheme="majorBidi" w:hAnsiTheme="majorBidi" w:cstheme="majorBidi"/>
          <w:b/>
          <w:szCs w:val="22"/>
        </w:rPr>
        <w:t>October 202</w:t>
      </w:r>
      <w:r w:rsidR="00423E97" w:rsidRPr="0028012C">
        <w:rPr>
          <w:rFonts w:asciiTheme="majorBidi" w:hAnsiTheme="majorBidi" w:cstheme="majorBidi"/>
          <w:b/>
          <w:szCs w:val="22"/>
        </w:rPr>
        <w:t>1</w:t>
      </w:r>
      <w:r w:rsidRPr="0028012C">
        <w:rPr>
          <w:rFonts w:asciiTheme="majorBidi" w:hAnsiTheme="majorBidi" w:cstheme="majorBidi"/>
          <w:b/>
          <w:szCs w:val="22"/>
        </w:rPr>
        <w:t xml:space="preserve"> (duration 2</w:t>
      </w:r>
      <w:r w:rsidR="00201183" w:rsidRPr="0028012C">
        <w:rPr>
          <w:rFonts w:asciiTheme="majorBidi" w:hAnsiTheme="majorBidi" w:cstheme="majorBidi"/>
          <w:b/>
          <w:szCs w:val="22"/>
        </w:rPr>
        <w:t>.5</w:t>
      </w:r>
      <w:r w:rsidRPr="0028012C">
        <w:rPr>
          <w:rFonts w:asciiTheme="majorBidi" w:hAnsiTheme="majorBidi" w:cstheme="majorBidi"/>
          <w:b/>
          <w:szCs w:val="22"/>
        </w:rPr>
        <w:t xml:space="preserve">h) </w:t>
      </w:r>
    </w:p>
    <w:tbl>
      <w:tblPr>
        <w:tblStyle w:val="TableGrid"/>
        <w:tblW w:w="9352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96"/>
        <w:gridCol w:w="6656"/>
      </w:tblGrid>
      <w:tr w:rsidR="008D3246" w:rsidRPr="0028012C" w14:paraId="4B1818C1" w14:textId="77777777">
        <w:trPr>
          <w:trHeight w:val="520"/>
        </w:trPr>
        <w:tc>
          <w:tcPr>
            <w:tcW w:w="26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0721F1B" w14:textId="77777777" w:rsidR="008D3246" w:rsidRPr="0028012C" w:rsidRDefault="000016A5">
            <w:pPr>
              <w:spacing w:after="0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hAnsiTheme="majorBidi" w:cstheme="majorBidi"/>
                <w:szCs w:val="22"/>
              </w:rPr>
              <w:t xml:space="preserve">Student Name (Student ID) </w:t>
            </w:r>
          </w:p>
        </w:tc>
        <w:tc>
          <w:tcPr>
            <w:tcW w:w="66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52016D0" w14:textId="77777777" w:rsidR="008D3246" w:rsidRPr="0028012C" w:rsidRDefault="000016A5">
            <w:pPr>
              <w:spacing w:after="0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</w:tr>
    </w:tbl>
    <w:p w14:paraId="767A933B" w14:textId="33B9D49C" w:rsidR="008D3246" w:rsidRPr="0028012C" w:rsidRDefault="000016A5">
      <w:pPr>
        <w:spacing w:after="125" w:line="252" w:lineRule="auto"/>
        <w:ind w:left="-5" w:hanging="10"/>
        <w:jc w:val="both"/>
        <w:rPr>
          <w:rFonts w:asciiTheme="majorBidi" w:hAnsiTheme="majorBidi" w:cstheme="majorBidi"/>
          <w:szCs w:val="22"/>
        </w:rPr>
      </w:pPr>
      <w:r w:rsidRPr="0028012C">
        <w:rPr>
          <w:rFonts w:asciiTheme="majorBidi" w:hAnsiTheme="majorBidi" w:cstheme="majorBidi"/>
          <w:b/>
          <w:color w:val="1F497D"/>
          <w:szCs w:val="22"/>
        </w:rPr>
        <w:t xml:space="preserve">Objective: </w:t>
      </w:r>
      <w:r w:rsidRPr="0028012C">
        <w:rPr>
          <w:rFonts w:asciiTheme="majorBidi" w:hAnsiTheme="majorBidi" w:cstheme="majorBidi"/>
          <w:szCs w:val="22"/>
        </w:rPr>
        <w:t>Build a Shopping</w:t>
      </w:r>
      <w:r w:rsidR="00B03E2E" w:rsidRPr="0028012C">
        <w:rPr>
          <w:rFonts w:asciiTheme="majorBidi" w:hAnsiTheme="majorBidi" w:cstheme="majorBidi"/>
          <w:szCs w:val="22"/>
        </w:rPr>
        <w:t xml:space="preserve"> </w:t>
      </w:r>
      <w:r w:rsidRPr="0028012C">
        <w:rPr>
          <w:rFonts w:asciiTheme="majorBidi" w:hAnsiTheme="majorBidi" w:cstheme="majorBidi"/>
          <w:szCs w:val="22"/>
        </w:rPr>
        <w:t>App on Android</w:t>
      </w:r>
      <w:r w:rsidR="00C22FC8" w:rsidRPr="0028012C">
        <w:rPr>
          <w:rFonts w:asciiTheme="majorBidi" w:hAnsiTheme="majorBidi" w:cstheme="majorBidi"/>
          <w:szCs w:val="22"/>
        </w:rPr>
        <w:t xml:space="preserve"> to demonstrate your </w:t>
      </w:r>
      <w:r w:rsidRPr="0028012C">
        <w:rPr>
          <w:rFonts w:asciiTheme="majorBidi" w:hAnsiTheme="majorBidi" w:cstheme="majorBidi"/>
          <w:szCs w:val="22"/>
        </w:rPr>
        <w:t xml:space="preserve">Mobile development skills.  </w:t>
      </w:r>
    </w:p>
    <w:p w14:paraId="4E03283E" w14:textId="530FBAFD" w:rsidR="00E76348" w:rsidRPr="009C3C39" w:rsidRDefault="00E76348" w:rsidP="009C3C39">
      <w:pPr>
        <w:rPr>
          <w:rFonts w:asciiTheme="majorBidi" w:hAnsiTheme="majorBidi" w:cstheme="majorBidi"/>
          <w:strike/>
          <w:szCs w:val="22"/>
        </w:rPr>
      </w:pPr>
      <w:r w:rsidRPr="0028012C">
        <w:rPr>
          <w:rFonts w:asciiTheme="majorBidi" w:hAnsiTheme="majorBidi" w:cstheme="majorBidi"/>
          <w:szCs w:val="22"/>
        </w:rPr>
        <w:t>Sync cmps312-Lab repo then copy</w:t>
      </w:r>
      <w:r w:rsidR="00A15436" w:rsidRPr="0028012C">
        <w:rPr>
          <w:rFonts w:asciiTheme="majorBidi" w:hAnsiTheme="majorBidi" w:cstheme="majorBidi"/>
          <w:szCs w:val="22"/>
        </w:rPr>
        <w:t xml:space="preserve"> to your GitHub repo the</w:t>
      </w:r>
      <w:r w:rsidRPr="0028012C">
        <w:rPr>
          <w:rFonts w:asciiTheme="majorBidi" w:hAnsiTheme="majorBidi" w:cstheme="majorBidi"/>
          <w:szCs w:val="22"/>
        </w:rPr>
        <w:t xml:space="preserve"> midterm folder which contains </w:t>
      </w:r>
      <w:r w:rsidR="001C1ED6" w:rsidRPr="0028012C">
        <w:rPr>
          <w:rFonts w:asciiTheme="majorBidi" w:hAnsiTheme="majorBidi" w:cstheme="majorBidi"/>
          <w:szCs w:val="22"/>
        </w:rPr>
        <w:t xml:space="preserve">an empty solution that has all the needed dependencies and </w:t>
      </w:r>
      <w:r w:rsidR="004B4ECA" w:rsidRPr="0028012C">
        <w:rPr>
          <w:rFonts w:asciiTheme="majorBidi" w:hAnsiTheme="majorBidi" w:cstheme="majorBidi"/>
          <w:szCs w:val="22"/>
        </w:rPr>
        <w:t xml:space="preserve">an </w:t>
      </w:r>
      <w:r w:rsidR="001C1ED6" w:rsidRPr="009C3C39">
        <w:rPr>
          <w:rFonts w:ascii="Consolas" w:hAnsi="Consolas" w:cstheme="majorBidi"/>
          <w:i/>
          <w:iCs/>
          <w:szCs w:val="22"/>
        </w:rPr>
        <w:t>a</w:t>
      </w:r>
      <w:r w:rsidRPr="009C3C39">
        <w:rPr>
          <w:rFonts w:ascii="Consolas" w:hAnsi="Consolas" w:cstheme="majorBidi"/>
          <w:i/>
          <w:iCs/>
          <w:szCs w:val="22"/>
        </w:rPr>
        <w:t>ssets</w:t>
      </w:r>
      <w:r w:rsidRPr="0028012C">
        <w:rPr>
          <w:rFonts w:asciiTheme="majorBidi" w:hAnsiTheme="majorBidi" w:cstheme="majorBidi"/>
          <w:szCs w:val="22"/>
        </w:rPr>
        <w:t xml:space="preserve"> folder that has</w:t>
      </w:r>
      <w:r w:rsidR="004B4ECA" w:rsidRPr="0028012C">
        <w:rPr>
          <w:rFonts w:asciiTheme="majorBidi" w:hAnsiTheme="majorBidi" w:cstheme="majorBidi"/>
          <w:szCs w:val="22"/>
        </w:rPr>
        <w:t xml:space="preserve"> </w:t>
      </w:r>
      <w:bookmarkStart w:id="2" w:name="OLE_LINK21"/>
      <w:bookmarkStart w:id="3" w:name="OLE_LINK22"/>
      <w:r w:rsidRPr="009C3C39">
        <w:rPr>
          <w:rFonts w:ascii="Consolas" w:hAnsi="Consolas" w:cstheme="majorBidi"/>
          <w:i/>
          <w:iCs/>
          <w:szCs w:val="22"/>
        </w:rPr>
        <w:t>shopping</w:t>
      </w:r>
      <w:r w:rsidR="00C22FC8" w:rsidRPr="009C3C39">
        <w:rPr>
          <w:rFonts w:ascii="Consolas" w:hAnsi="Consolas" w:cstheme="majorBidi"/>
          <w:i/>
          <w:iCs/>
          <w:szCs w:val="22"/>
        </w:rPr>
        <w:t>-</w:t>
      </w:r>
      <w:proofErr w:type="spellStart"/>
      <w:proofErr w:type="gramStart"/>
      <w:r w:rsidRPr="009C3C39">
        <w:rPr>
          <w:rFonts w:ascii="Consolas" w:hAnsi="Consolas" w:cstheme="majorBidi"/>
          <w:i/>
          <w:iCs/>
          <w:szCs w:val="22"/>
        </w:rPr>
        <w:t>list.json</w:t>
      </w:r>
      <w:proofErr w:type="spellEnd"/>
      <w:proofErr w:type="gramEnd"/>
      <w:r w:rsidRPr="0028012C">
        <w:rPr>
          <w:rFonts w:asciiTheme="majorBidi" w:hAnsiTheme="majorBidi" w:cstheme="majorBidi"/>
          <w:szCs w:val="22"/>
        </w:rPr>
        <w:t xml:space="preserve"> </w:t>
      </w:r>
      <w:bookmarkEnd w:id="2"/>
      <w:bookmarkEnd w:id="3"/>
      <w:r w:rsidRPr="0028012C">
        <w:rPr>
          <w:rFonts w:asciiTheme="majorBidi" w:hAnsiTheme="majorBidi" w:cstheme="majorBidi"/>
          <w:szCs w:val="22"/>
        </w:rPr>
        <w:t>&amp;</w:t>
      </w:r>
      <w:r w:rsidRPr="0028012C">
        <w:rPr>
          <w:rFonts w:asciiTheme="majorBidi" w:hAnsiTheme="majorBidi" w:cstheme="majorBidi"/>
          <w:i/>
          <w:iCs/>
          <w:szCs w:val="22"/>
        </w:rPr>
        <w:t xml:space="preserve"> </w:t>
      </w:r>
      <w:proofErr w:type="spellStart"/>
      <w:r w:rsidRPr="009C3C39">
        <w:rPr>
          <w:rFonts w:ascii="Consolas" w:hAnsi="Consolas" w:cstheme="majorBidi"/>
          <w:b/>
          <w:bCs/>
          <w:i/>
          <w:iCs/>
          <w:szCs w:val="22"/>
        </w:rPr>
        <w:t>fruits.json</w:t>
      </w:r>
      <w:proofErr w:type="spellEnd"/>
      <w:r w:rsidRPr="0028012C">
        <w:rPr>
          <w:rFonts w:asciiTheme="majorBidi" w:hAnsiTheme="majorBidi" w:cstheme="majorBidi"/>
          <w:i/>
          <w:iCs/>
          <w:szCs w:val="22"/>
        </w:rPr>
        <w:t xml:space="preserve"> </w:t>
      </w:r>
      <w:r w:rsidR="004B4ECA" w:rsidRPr="0028012C">
        <w:rPr>
          <w:rFonts w:asciiTheme="majorBidi" w:hAnsiTheme="majorBidi" w:cstheme="majorBidi"/>
          <w:szCs w:val="22"/>
        </w:rPr>
        <w:t>Json files.</w:t>
      </w:r>
      <w:r w:rsidR="00DF2005">
        <w:rPr>
          <w:rFonts w:asciiTheme="majorBidi" w:hAnsiTheme="majorBidi" w:cstheme="majorBidi"/>
          <w:strike/>
          <w:szCs w:val="22"/>
        </w:rPr>
        <w:t xml:space="preserve"> </w:t>
      </w:r>
      <w:commentRangeStart w:id="4"/>
      <w:del w:id="5" w:author="Abdulahi Mohamed Hassen" w:date="2021-10-20T14:02:00Z">
        <w:r w:rsidRPr="009C3C39" w:rsidDel="009C3C39">
          <w:rPr>
            <w:rFonts w:asciiTheme="majorBidi" w:hAnsiTheme="majorBidi" w:cstheme="majorBidi"/>
            <w:strike/>
            <w:szCs w:val="22"/>
          </w:rPr>
          <w:delText xml:space="preserve">An </w:delText>
        </w:r>
        <w:r w:rsidRPr="009C3C39" w:rsidDel="009C3C39">
          <w:rPr>
            <w:rFonts w:asciiTheme="majorBidi" w:hAnsiTheme="majorBidi" w:cstheme="majorBidi"/>
            <w:b/>
            <w:bCs/>
            <w:strike/>
            <w:szCs w:val="22"/>
          </w:rPr>
          <w:delText>images</w:delText>
        </w:r>
        <w:r w:rsidRPr="009C3C39" w:rsidDel="009C3C39">
          <w:rPr>
            <w:rFonts w:asciiTheme="majorBidi" w:hAnsiTheme="majorBidi" w:cstheme="majorBidi"/>
            <w:strike/>
            <w:szCs w:val="22"/>
          </w:rPr>
          <w:delText xml:space="preserve"> folder that has the images you need for the exam </w:delText>
        </w:r>
        <w:commentRangeEnd w:id="4"/>
        <w:r w:rsidR="00B32E25" w:rsidRPr="0028012C" w:rsidDel="009C3C39">
          <w:rPr>
            <w:rStyle w:val="CommentReference"/>
            <w:rFonts w:asciiTheme="majorBidi" w:hAnsiTheme="majorBidi" w:cstheme="majorBidi"/>
          </w:rPr>
          <w:commentReference w:id="4"/>
        </w:r>
      </w:del>
    </w:p>
    <w:p w14:paraId="5E280E8C" w14:textId="77777777" w:rsidR="008D3246" w:rsidRPr="0028012C" w:rsidRDefault="000016A5">
      <w:pPr>
        <w:pStyle w:val="Heading1"/>
        <w:rPr>
          <w:rFonts w:asciiTheme="majorBidi" w:hAnsiTheme="majorBidi" w:cstheme="majorBidi"/>
          <w:sz w:val="22"/>
          <w:szCs w:val="22"/>
        </w:rPr>
      </w:pPr>
      <w:r w:rsidRPr="0028012C">
        <w:rPr>
          <w:rFonts w:asciiTheme="majorBidi" w:hAnsiTheme="majorBidi" w:cstheme="majorBidi"/>
          <w:sz w:val="22"/>
          <w:szCs w:val="22"/>
        </w:rPr>
        <w:t xml:space="preserve">Implementation Tasks </w:t>
      </w:r>
    </w:p>
    <w:p w14:paraId="41C30AB1" w14:textId="1EA0C85D" w:rsidR="008D3246" w:rsidRPr="009C3C39" w:rsidRDefault="004B4ECA" w:rsidP="009C3C39">
      <w:pPr>
        <w:spacing w:after="120" w:line="240" w:lineRule="auto"/>
        <w:ind w:right="1656"/>
        <w:rPr>
          <w:rFonts w:asciiTheme="majorBidi" w:hAnsiTheme="majorBidi" w:cstheme="majorBidi"/>
          <w:strike/>
          <w:szCs w:val="22"/>
        </w:rPr>
      </w:pPr>
      <w:r w:rsidRPr="0028012C">
        <w:rPr>
          <w:rFonts w:asciiTheme="majorBidi" w:hAnsiTheme="majorBidi" w:cstheme="majorBidi"/>
          <w:noProof/>
          <w:szCs w:val="22"/>
        </w:rPr>
        <w:t xml:space="preserve">Open the </w:t>
      </w:r>
      <w:proofErr w:type="spellStart"/>
      <w:r w:rsidR="000016A5" w:rsidRPr="0028012C">
        <w:rPr>
          <w:rFonts w:asciiTheme="majorBidi" w:hAnsiTheme="majorBidi" w:cstheme="majorBidi"/>
          <w:szCs w:val="22"/>
        </w:rPr>
        <w:t>ShoppingApp</w:t>
      </w:r>
      <w:proofErr w:type="spellEnd"/>
      <w:r w:rsidR="000016A5" w:rsidRPr="0028012C">
        <w:rPr>
          <w:rFonts w:asciiTheme="majorBidi" w:hAnsiTheme="majorBidi" w:cstheme="majorBidi"/>
          <w:szCs w:val="22"/>
        </w:rPr>
        <w:t xml:space="preserve"> under </w:t>
      </w:r>
      <w:r w:rsidR="00661D8F" w:rsidRPr="0028012C">
        <w:rPr>
          <w:rFonts w:asciiTheme="majorBidi" w:hAnsiTheme="majorBidi" w:cstheme="majorBidi"/>
          <w:szCs w:val="22"/>
        </w:rPr>
        <w:t xml:space="preserve">midterm </w:t>
      </w:r>
      <w:r w:rsidR="000016A5" w:rsidRPr="0028012C">
        <w:rPr>
          <w:rFonts w:asciiTheme="majorBidi" w:hAnsiTheme="majorBidi" w:cstheme="majorBidi"/>
          <w:szCs w:val="22"/>
        </w:rPr>
        <w:t xml:space="preserve">subfolder </w:t>
      </w:r>
      <w:r w:rsidR="0060242A" w:rsidRPr="0028012C">
        <w:rPr>
          <w:rFonts w:asciiTheme="majorBidi" w:hAnsiTheme="majorBidi" w:cstheme="majorBidi"/>
          <w:szCs w:val="22"/>
        </w:rPr>
        <w:t>inside</w:t>
      </w:r>
      <w:r w:rsidR="000016A5" w:rsidRPr="0028012C">
        <w:rPr>
          <w:rFonts w:asciiTheme="majorBidi" w:hAnsiTheme="majorBidi" w:cstheme="majorBidi"/>
          <w:szCs w:val="22"/>
        </w:rPr>
        <w:t xml:space="preserve"> your</w:t>
      </w:r>
      <w:r w:rsidR="0060242A" w:rsidRPr="0028012C">
        <w:rPr>
          <w:rFonts w:asciiTheme="majorBidi" w:hAnsiTheme="majorBidi" w:cstheme="majorBidi"/>
          <w:szCs w:val="22"/>
        </w:rPr>
        <w:t xml:space="preserve"> </w:t>
      </w:r>
      <w:r w:rsidR="00B03E2E" w:rsidRPr="0028012C">
        <w:rPr>
          <w:rFonts w:asciiTheme="majorBidi" w:hAnsiTheme="majorBidi" w:cstheme="majorBidi"/>
          <w:szCs w:val="22"/>
        </w:rPr>
        <w:t>GitHub</w:t>
      </w:r>
      <w:r w:rsidR="000016A5" w:rsidRPr="0028012C">
        <w:rPr>
          <w:rFonts w:asciiTheme="majorBidi" w:hAnsiTheme="majorBidi" w:cstheme="majorBidi"/>
          <w:szCs w:val="22"/>
        </w:rPr>
        <w:t xml:space="preserve"> repository. </w:t>
      </w:r>
    </w:p>
    <w:p w14:paraId="727E0F79" w14:textId="61B8458B" w:rsidR="008D3246" w:rsidRPr="0028012C" w:rsidRDefault="000016A5" w:rsidP="009C3C39">
      <w:pPr>
        <w:pStyle w:val="Heading2"/>
        <w:numPr>
          <w:ilvl w:val="0"/>
          <w:numId w:val="6"/>
        </w:numPr>
        <w:spacing w:after="0"/>
        <w:ind w:left="465" w:hanging="357"/>
        <w:rPr>
          <w:rFonts w:asciiTheme="majorBidi" w:hAnsiTheme="majorBidi" w:cstheme="majorBidi"/>
          <w:szCs w:val="22"/>
        </w:rPr>
      </w:pPr>
      <w:r w:rsidRPr="0028012C">
        <w:rPr>
          <w:rFonts w:asciiTheme="majorBidi" w:hAnsiTheme="majorBidi" w:cstheme="majorBidi"/>
          <w:szCs w:val="22"/>
        </w:rPr>
        <w:t>Shopping</w:t>
      </w:r>
      <w:r w:rsidR="00623084">
        <w:rPr>
          <w:rFonts w:asciiTheme="majorBidi" w:hAnsiTheme="majorBidi" w:cstheme="majorBidi"/>
          <w:szCs w:val="22"/>
        </w:rPr>
        <w:t xml:space="preserve"> </w:t>
      </w:r>
      <w:r w:rsidRPr="0028012C">
        <w:rPr>
          <w:rFonts w:asciiTheme="majorBidi" w:hAnsiTheme="majorBidi" w:cstheme="majorBidi"/>
          <w:szCs w:val="22"/>
        </w:rPr>
        <w:t>List</w:t>
      </w:r>
      <w:r w:rsidR="00F16C2D" w:rsidRPr="0028012C">
        <w:rPr>
          <w:rFonts w:asciiTheme="majorBidi" w:hAnsiTheme="majorBidi" w:cstheme="majorBidi"/>
          <w:szCs w:val="22"/>
        </w:rPr>
        <w:t xml:space="preserve"> Screen</w:t>
      </w:r>
    </w:p>
    <w:tbl>
      <w:tblPr>
        <w:tblStyle w:val="TableGrid0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7"/>
        <w:gridCol w:w="8318"/>
      </w:tblGrid>
      <w:tr w:rsidR="00F16C2D" w:rsidRPr="0028012C" w14:paraId="01F7389E" w14:textId="77777777" w:rsidTr="009C3C39">
        <w:tc>
          <w:tcPr>
            <w:tcW w:w="2597" w:type="dxa"/>
            <w:vAlign w:val="center"/>
          </w:tcPr>
          <w:p w14:paraId="1C124777" w14:textId="0DF4A30C" w:rsidR="00F16C2D" w:rsidRPr="0028012C" w:rsidRDefault="00F16C2D" w:rsidP="00805E09">
            <w:pPr>
              <w:spacing w:after="0" w:line="240" w:lineRule="auto"/>
              <w:jc w:val="center"/>
              <w:rPr>
                <w:rFonts w:asciiTheme="majorBidi" w:hAnsiTheme="majorBidi" w:cstheme="majorBidi"/>
                <w:lang w:bidi="ar-SA"/>
              </w:rPr>
            </w:pPr>
            <w:r w:rsidRPr="0028012C">
              <w:rPr>
                <w:rFonts w:asciiTheme="majorBidi" w:hAnsiTheme="majorBidi" w:cstheme="majorBidi"/>
                <w:noProof/>
                <w:lang w:bidi="ar-SA"/>
              </w:rPr>
              <w:drawing>
                <wp:inline distT="0" distB="0" distL="0" distR="0" wp14:anchorId="3B8080BB" wp14:editId="51539129">
                  <wp:extent cx="1511935" cy="14814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935" cy="1481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8" w:type="dxa"/>
          </w:tcPr>
          <w:p w14:paraId="1B0B8CDE" w14:textId="7550C554" w:rsidR="00E8499F" w:rsidRDefault="00805E09" w:rsidP="00E224C6">
            <w:pPr>
              <w:spacing w:after="60"/>
              <w:rPr>
                <w:rFonts w:asciiTheme="majorBidi" w:hAnsiTheme="majorBidi" w:cstheme="majorBidi"/>
                <w:b/>
                <w:bCs/>
                <w:szCs w:val="22"/>
              </w:rPr>
            </w:pPr>
            <w:r>
              <w:rPr>
                <w:rFonts w:asciiTheme="majorBidi" w:hAnsiTheme="majorBidi" w:cstheme="majorBidi"/>
                <w:lang w:bidi="ar-SA"/>
              </w:rPr>
              <w:t xml:space="preserve">1.1. </w:t>
            </w:r>
            <w:r w:rsidR="00F40CCD">
              <w:rPr>
                <w:rFonts w:asciiTheme="majorBidi" w:hAnsiTheme="majorBidi" w:cstheme="majorBidi"/>
                <w:lang w:bidi="ar-SA"/>
              </w:rPr>
              <w:t>Add a</w:t>
            </w:r>
            <w:r w:rsidR="00F40CCD" w:rsidRPr="0028012C">
              <w:rPr>
                <w:rFonts w:asciiTheme="majorBidi" w:hAnsiTheme="majorBidi" w:cstheme="majorBidi"/>
                <w:lang w:bidi="ar-SA"/>
              </w:rPr>
              <w:t xml:space="preserve"> </w:t>
            </w:r>
            <w:proofErr w:type="spellStart"/>
            <w:r w:rsidR="00B51AD1" w:rsidRPr="0028012C">
              <w:rPr>
                <w:rFonts w:asciiTheme="majorBidi" w:hAnsiTheme="majorBidi" w:cstheme="majorBidi"/>
                <w:lang w:bidi="ar-SA"/>
              </w:rPr>
              <w:t>ShoppingList</w:t>
            </w:r>
            <w:proofErr w:type="spellEnd"/>
            <w:r w:rsidR="00B51AD1" w:rsidRPr="0028012C">
              <w:rPr>
                <w:rFonts w:asciiTheme="majorBidi" w:hAnsiTheme="majorBidi" w:cstheme="majorBidi"/>
                <w:lang w:bidi="ar-SA"/>
              </w:rPr>
              <w:t xml:space="preserve"> screen </w:t>
            </w:r>
            <w:r w:rsidR="00E8499F">
              <w:rPr>
                <w:rFonts w:asciiTheme="majorBidi" w:hAnsiTheme="majorBidi" w:cstheme="majorBidi"/>
                <w:lang w:bidi="ar-SA"/>
              </w:rPr>
              <w:t xml:space="preserve">to </w:t>
            </w:r>
            <w:r w:rsidR="00B51AD1" w:rsidRPr="0028012C">
              <w:rPr>
                <w:rFonts w:asciiTheme="majorBidi" w:hAnsiTheme="majorBidi" w:cstheme="majorBidi"/>
                <w:lang w:bidi="ar-SA"/>
              </w:rPr>
              <w:t>display the shopping list</w:t>
            </w:r>
            <w:r w:rsidR="006D2AEF">
              <w:rPr>
                <w:rFonts w:asciiTheme="majorBidi" w:hAnsiTheme="majorBidi" w:cstheme="majorBidi"/>
                <w:lang w:bidi="ar-SA"/>
              </w:rPr>
              <w:t xml:space="preserve"> items</w:t>
            </w:r>
            <w:r w:rsidR="00E8499F">
              <w:rPr>
                <w:rFonts w:asciiTheme="majorBidi" w:hAnsiTheme="majorBidi" w:cstheme="majorBidi"/>
                <w:szCs w:val="22"/>
              </w:rPr>
              <w:t xml:space="preserve">. </w:t>
            </w:r>
            <w:r w:rsidR="003B1324">
              <w:rPr>
                <w:rFonts w:asciiTheme="majorBidi" w:hAnsiTheme="majorBidi" w:cstheme="majorBidi"/>
                <w:szCs w:val="22"/>
              </w:rPr>
              <w:t xml:space="preserve">When the screen loads </w:t>
            </w:r>
            <w:r w:rsidR="00E1167C">
              <w:rPr>
                <w:rFonts w:asciiTheme="majorBidi" w:hAnsiTheme="majorBidi" w:cstheme="majorBidi"/>
                <w:szCs w:val="22"/>
              </w:rPr>
              <w:t xml:space="preserve">get the shopping items </w:t>
            </w:r>
            <w:r w:rsidR="00DF1093">
              <w:rPr>
                <w:rFonts w:asciiTheme="majorBidi" w:hAnsiTheme="majorBidi" w:cstheme="majorBidi"/>
                <w:szCs w:val="22"/>
              </w:rPr>
              <w:t xml:space="preserve">and display them in a </w:t>
            </w:r>
            <w:proofErr w:type="spellStart"/>
            <w:r w:rsidR="00DF1093" w:rsidRPr="00E8499F">
              <w:rPr>
                <w:rFonts w:ascii="Consolas" w:hAnsi="Consolas" w:cstheme="majorBidi"/>
                <w:szCs w:val="22"/>
              </w:rPr>
              <w:t>LazyColumn</w:t>
            </w:r>
            <w:proofErr w:type="spellEnd"/>
            <w:r w:rsidR="00DF1093" w:rsidRPr="00DF1093">
              <w:rPr>
                <w:rFonts w:asciiTheme="majorBidi" w:hAnsiTheme="majorBidi" w:cstheme="majorBidi"/>
                <w:b/>
                <w:bCs/>
                <w:szCs w:val="22"/>
              </w:rPr>
              <w:t>.</w:t>
            </w:r>
          </w:p>
          <w:p w14:paraId="766DCD7F" w14:textId="36AF0D92" w:rsidR="0019456C" w:rsidRPr="005C5F82" w:rsidRDefault="0019456C" w:rsidP="0019456C">
            <w:pPr>
              <w:spacing w:after="120"/>
              <w:rPr>
                <w:rFonts w:asciiTheme="majorBidi" w:hAnsiTheme="majorBidi" w:cstheme="majorBidi"/>
                <w:szCs w:val="22"/>
              </w:rPr>
            </w:pPr>
            <w:r w:rsidRPr="00E224C6">
              <w:rPr>
                <w:rFonts w:asciiTheme="majorBidi" w:hAnsiTheme="majorBidi" w:cstheme="majorBidi"/>
                <w:b/>
                <w:bCs/>
                <w:szCs w:val="22"/>
              </w:rPr>
              <w:t>Tip</w:t>
            </w:r>
            <w:r w:rsidRPr="005C5F82">
              <w:rPr>
                <w:rFonts w:asciiTheme="majorBidi" w:hAnsiTheme="majorBidi" w:cstheme="majorBidi"/>
                <w:szCs w:val="22"/>
              </w:rPr>
              <w:t xml:space="preserve">: </w:t>
            </w:r>
            <w:r w:rsidR="00AF03EC">
              <w:rPr>
                <w:rFonts w:asciiTheme="majorBidi" w:hAnsiTheme="majorBidi" w:cstheme="majorBidi"/>
                <w:szCs w:val="22"/>
              </w:rPr>
              <w:t xml:space="preserve">Use </w:t>
            </w:r>
            <w:r w:rsidR="002A4FBB">
              <w:rPr>
                <w:rFonts w:asciiTheme="majorBidi" w:hAnsiTheme="majorBidi" w:cstheme="majorBidi"/>
                <w:szCs w:val="22"/>
              </w:rPr>
              <w:t xml:space="preserve">a </w:t>
            </w:r>
            <w:proofErr w:type="spellStart"/>
            <w:r w:rsidR="002A4FBB" w:rsidRPr="002A4FBB">
              <w:rPr>
                <w:rFonts w:ascii="Consolas" w:hAnsi="Consolas" w:cstheme="majorBidi"/>
                <w:szCs w:val="22"/>
              </w:rPr>
              <w:t>shoppingList</w:t>
            </w:r>
            <w:proofErr w:type="spellEnd"/>
            <w:r w:rsidR="002A4FBB">
              <w:rPr>
                <w:rFonts w:asciiTheme="majorBidi" w:hAnsiTheme="majorBidi" w:cstheme="majorBidi"/>
                <w:szCs w:val="22"/>
              </w:rPr>
              <w:t xml:space="preserve"> state variable in</w:t>
            </w:r>
            <w:r w:rsidR="00E224C6">
              <w:rPr>
                <w:rFonts w:asciiTheme="majorBidi" w:hAnsiTheme="majorBidi" w:cstheme="majorBidi"/>
                <w:szCs w:val="22"/>
              </w:rPr>
              <w:t xml:space="preserve"> the</w:t>
            </w:r>
            <w:r w:rsidR="002A4FBB">
              <w:rPr>
                <w:rFonts w:asciiTheme="majorBidi" w:hAnsiTheme="majorBidi" w:cstheme="majorBidi"/>
                <w:szCs w:val="22"/>
              </w:rPr>
              <w:t xml:space="preserve"> </w:t>
            </w:r>
            <w:proofErr w:type="spellStart"/>
            <w:r w:rsidR="002A4FBB" w:rsidRPr="002A4FBB">
              <w:rPr>
                <w:rFonts w:ascii="Consolas" w:hAnsi="Consolas" w:cstheme="majorBidi"/>
                <w:lang w:bidi="ar-SA"/>
              </w:rPr>
              <w:t>ShoppingViewModel</w:t>
            </w:r>
            <w:proofErr w:type="spellEnd"/>
            <w:r w:rsidR="002A4FBB">
              <w:rPr>
                <w:rFonts w:asciiTheme="majorBidi" w:hAnsiTheme="majorBidi" w:cstheme="majorBidi"/>
                <w:szCs w:val="22"/>
              </w:rPr>
              <w:t xml:space="preserve"> to hold the shopping list items</w:t>
            </w:r>
            <w:r w:rsidR="00E224C6">
              <w:rPr>
                <w:rFonts w:asciiTheme="majorBidi" w:hAnsiTheme="majorBidi" w:cstheme="majorBidi"/>
                <w:szCs w:val="22"/>
              </w:rPr>
              <w:t xml:space="preserve"> read from the provided </w:t>
            </w:r>
            <w:proofErr w:type="spellStart"/>
            <w:r w:rsidR="00E224C6" w:rsidRPr="0019456C">
              <w:rPr>
                <w:rFonts w:ascii="Consolas" w:hAnsi="Consolas" w:cstheme="majorBidi"/>
                <w:szCs w:val="22"/>
              </w:rPr>
              <w:t>ShoppingRepository</w:t>
            </w:r>
            <w:r w:rsidR="00E224C6">
              <w:rPr>
                <w:rFonts w:ascii="Consolas" w:hAnsi="Consolas" w:cstheme="majorBidi"/>
                <w:szCs w:val="22"/>
              </w:rPr>
              <w:t>.getS</w:t>
            </w:r>
            <w:r w:rsidR="00E224C6" w:rsidRPr="002A4FBB">
              <w:rPr>
                <w:rFonts w:ascii="Consolas" w:hAnsi="Consolas" w:cstheme="majorBidi"/>
                <w:szCs w:val="22"/>
              </w:rPr>
              <w:t>hoppingList</w:t>
            </w:r>
            <w:proofErr w:type="spellEnd"/>
          </w:p>
          <w:p w14:paraId="042CEBF8" w14:textId="62A6185D" w:rsidR="00E8499F" w:rsidRPr="00805E09" w:rsidRDefault="00805E09" w:rsidP="00E224C6">
            <w:pPr>
              <w:spacing w:after="60" w:line="247" w:lineRule="auto"/>
              <w:jc w:val="both"/>
              <w:rPr>
                <w:rFonts w:asciiTheme="majorBidi" w:eastAsia="Segoe U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 xml:space="preserve">1.2. </w:t>
            </w:r>
            <w:r w:rsidR="00E8499F" w:rsidRPr="00805E09">
              <w:rPr>
                <w:rFonts w:asciiTheme="majorBidi" w:hAnsiTheme="majorBidi" w:cstheme="majorBidi"/>
                <w:szCs w:val="22"/>
              </w:rPr>
              <w:t xml:space="preserve">Provide a delete icon next to each item in the list </w:t>
            </w:r>
            <w:r w:rsidR="00FB554E" w:rsidRPr="00805E09">
              <w:rPr>
                <w:rFonts w:asciiTheme="majorBidi" w:hAnsiTheme="majorBidi" w:cstheme="majorBidi"/>
                <w:szCs w:val="22"/>
              </w:rPr>
              <w:t>to allow the user to click it to delete the item.</w:t>
            </w:r>
            <w:r w:rsidR="00E8499F" w:rsidRPr="00805E09">
              <w:rPr>
                <w:rFonts w:asciiTheme="majorBidi" w:eastAsia="Segoe UI" w:hAnsiTheme="majorBidi" w:cstheme="majorBidi"/>
                <w:szCs w:val="22"/>
              </w:rPr>
              <w:t xml:space="preserve"> </w:t>
            </w:r>
          </w:p>
          <w:p w14:paraId="21D17BD7" w14:textId="79FCF83D" w:rsidR="00B51AD1" w:rsidRPr="00270F33" w:rsidRDefault="00E224C6" w:rsidP="00805E09">
            <w:pPr>
              <w:pStyle w:val="HTMLPreformatted"/>
              <w:shd w:val="clear" w:color="auto" w:fill="FFFFFF"/>
              <w:rPr>
                <w:rFonts w:asciiTheme="majorBidi" w:eastAsia="Segoe UI" w:hAnsiTheme="majorBidi" w:cstheme="majorBidi"/>
                <w:sz w:val="22"/>
                <w:szCs w:val="22"/>
              </w:rPr>
            </w:pPr>
            <w:r w:rsidRPr="00270F33">
              <w:rPr>
                <w:rFonts w:asciiTheme="majorBidi" w:eastAsia="Segoe UI" w:hAnsiTheme="majorBidi" w:cstheme="majorBidi"/>
                <w:b/>
                <w:bCs/>
                <w:sz w:val="22"/>
                <w:szCs w:val="22"/>
              </w:rPr>
              <w:t>Tip</w:t>
            </w:r>
            <w:r w:rsidR="00C27678">
              <w:rPr>
                <w:rFonts w:asciiTheme="majorBidi" w:eastAsia="Segoe UI" w:hAnsiTheme="majorBidi" w:cstheme="majorBidi"/>
                <w:b/>
                <w:bCs/>
                <w:sz w:val="22"/>
                <w:szCs w:val="22"/>
              </w:rPr>
              <w:t>s</w:t>
            </w:r>
            <w:r w:rsidRPr="00270F33">
              <w:rPr>
                <w:rFonts w:asciiTheme="majorBidi" w:eastAsia="Segoe UI" w:hAnsiTheme="majorBidi" w:cstheme="majorBidi"/>
                <w:sz w:val="22"/>
                <w:szCs w:val="22"/>
              </w:rPr>
              <w:t xml:space="preserve">: </w:t>
            </w:r>
            <w:r w:rsidR="00C27678">
              <w:rPr>
                <w:rFonts w:asciiTheme="majorBidi" w:eastAsia="Segoe UI" w:hAnsiTheme="majorBidi" w:cstheme="majorBidi"/>
                <w:sz w:val="22"/>
                <w:szCs w:val="22"/>
              </w:rPr>
              <w:t>- U</w:t>
            </w:r>
            <w:r w:rsidR="00C27678" w:rsidRPr="00270F33">
              <w:rPr>
                <w:rFonts w:asciiTheme="majorBidi" w:eastAsia="Segoe UI" w:hAnsiTheme="majorBidi" w:cstheme="majorBidi"/>
                <w:sz w:val="22"/>
                <w:szCs w:val="22"/>
              </w:rPr>
              <w:t xml:space="preserve">se </w:t>
            </w:r>
            <w:proofErr w:type="spellStart"/>
            <w:proofErr w:type="gramStart"/>
            <w:r w:rsidR="00805E09" w:rsidRPr="00270F33">
              <w:rPr>
                <w:rFonts w:ascii="Consolas" w:hAnsi="Consolas"/>
                <w:color w:val="000000"/>
                <w:sz w:val="22"/>
                <w:szCs w:val="22"/>
              </w:rPr>
              <w:t>Icons</w:t>
            </w:r>
            <w:r w:rsidR="00805E09" w:rsidRPr="00270F33">
              <w:rPr>
                <w:rFonts w:ascii="Consolas" w:hAnsi="Consolas"/>
                <w:color w:val="080808"/>
                <w:sz w:val="22"/>
                <w:szCs w:val="22"/>
              </w:rPr>
              <w:t>.</w:t>
            </w:r>
            <w:r w:rsidR="00805E09" w:rsidRPr="00270F33">
              <w:rPr>
                <w:rFonts w:ascii="Consolas" w:hAnsi="Consolas"/>
                <w:color w:val="000000"/>
                <w:sz w:val="22"/>
                <w:szCs w:val="22"/>
              </w:rPr>
              <w:t>Outlined</w:t>
            </w:r>
            <w:r w:rsidR="00805E09" w:rsidRPr="00270F33">
              <w:rPr>
                <w:rFonts w:ascii="Consolas" w:hAnsi="Consolas"/>
                <w:color w:val="080808"/>
                <w:sz w:val="22"/>
                <w:szCs w:val="22"/>
              </w:rPr>
              <w:t>.</w:t>
            </w:r>
            <w:r w:rsidR="00805E09" w:rsidRPr="00270F33">
              <w:rPr>
                <w:rFonts w:ascii="Consolas" w:hAnsi="Consolas"/>
                <w:i/>
                <w:iCs/>
                <w:color w:val="871094"/>
                <w:sz w:val="22"/>
                <w:szCs w:val="22"/>
              </w:rPr>
              <w:t>Delete</w:t>
            </w:r>
            <w:proofErr w:type="spellEnd"/>
            <w:proofErr w:type="gramEnd"/>
            <w:r w:rsidR="00805E09" w:rsidRPr="00270F33">
              <w:rPr>
                <w:rFonts w:ascii="Consolas" w:hAnsi="Consolas"/>
                <w:i/>
                <w:iCs/>
                <w:color w:val="871094"/>
                <w:sz w:val="22"/>
                <w:szCs w:val="22"/>
              </w:rPr>
              <w:t xml:space="preserve"> </w:t>
            </w:r>
            <w:r w:rsidR="00C27678" w:rsidRPr="00270F33">
              <w:rPr>
                <w:rFonts w:asciiTheme="majorBidi" w:eastAsia="Segoe UI" w:hAnsiTheme="majorBidi" w:cstheme="majorBidi"/>
                <w:sz w:val="22"/>
                <w:szCs w:val="22"/>
              </w:rPr>
              <w:t xml:space="preserve">as the icon </w:t>
            </w:r>
            <w:r w:rsidR="00805E09" w:rsidRPr="00270F33">
              <w:rPr>
                <w:rFonts w:asciiTheme="majorBidi" w:eastAsia="Segoe UI" w:hAnsiTheme="majorBidi" w:cstheme="majorBidi"/>
                <w:sz w:val="22"/>
                <w:szCs w:val="22"/>
              </w:rPr>
              <w:t>for delete</w:t>
            </w:r>
          </w:p>
          <w:p w14:paraId="044C6624" w14:textId="0C270678" w:rsidR="00270F33" w:rsidRPr="00805E09" w:rsidRDefault="00C27678" w:rsidP="00270F33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- </w:t>
            </w:r>
            <w:r w:rsidR="00B5091D">
              <w:rPr>
                <w:rFonts w:asciiTheme="majorBidi" w:hAnsiTheme="majorBidi" w:cstheme="majorBidi"/>
                <w:sz w:val="22"/>
                <w:szCs w:val="22"/>
              </w:rPr>
              <w:t xml:space="preserve">Add </w:t>
            </w:r>
            <w:proofErr w:type="spellStart"/>
            <w:r w:rsidR="00B5091D" w:rsidRPr="009C3C39">
              <w:rPr>
                <w:rFonts w:ascii="Consolas" w:hAnsi="Consolas" w:cstheme="majorBidi"/>
                <w:sz w:val="22"/>
                <w:szCs w:val="22"/>
              </w:rPr>
              <w:t>deleteItem</w:t>
            </w:r>
            <w:proofErr w:type="spellEnd"/>
            <w:r w:rsidR="00B5091D">
              <w:rPr>
                <w:rFonts w:asciiTheme="majorBidi" w:hAnsiTheme="majorBidi" w:cstheme="majorBidi"/>
                <w:sz w:val="22"/>
                <w:szCs w:val="22"/>
              </w:rPr>
              <w:t xml:space="preserve"> method to the </w:t>
            </w:r>
            <w:proofErr w:type="spellStart"/>
            <w:r w:rsidR="00B5091D" w:rsidRPr="00270F33">
              <w:rPr>
                <w:rFonts w:ascii="Consolas" w:hAnsi="Consolas" w:cstheme="majorBidi"/>
                <w:sz w:val="22"/>
                <w:szCs w:val="22"/>
              </w:rPr>
              <w:t>ShoppingViewModel</w:t>
            </w:r>
            <w:proofErr w:type="spellEnd"/>
            <w:r w:rsidR="00B5091D" w:rsidRPr="00270F33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B5091D">
              <w:rPr>
                <w:rFonts w:asciiTheme="majorBidi" w:hAnsiTheme="majorBidi" w:cstheme="majorBidi"/>
                <w:sz w:val="22"/>
                <w:szCs w:val="22"/>
              </w:rPr>
              <w:t>to d</w:t>
            </w:r>
            <w:r w:rsidR="00270F33" w:rsidRPr="00270F33">
              <w:rPr>
                <w:rFonts w:asciiTheme="majorBidi" w:hAnsiTheme="majorBidi" w:cstheme="majorBidi"/>
                <w:sz w:val="22"/>
                <w:szCs w:val="22"/>
              </w:rPr>
              <w:t xml:space="preserve">elete </w:t>
            </w:r>
            <w:r w:rsidR="00270F33">
              <w:rPr>
                <w:rFonts w:asciiTheme="majorBidi" w:hAnsiTheme="majorBidi" w:cstheme="majorBidi"/>
                <w:sz w:val="22"/>
                <w:szCs w:val="22"/>
              </w:rPr>
              <w:t>the item</w:t>
            </w:r>
            <w:r w:rsidR="002A3656">
              <w:rPr>
                <w:rFonts w:asciiTheme="majorBidi" w:hAnsiTheme="majorBidi" w:cstheme="majorBidi"/>
                <w:sz w:val="22"/>
                <w:szCs w:val="22"/>
              </w:rPr>
              <w:t xml:space="preserve"> from the</w:t>
            </w:r>
            <w:r w:rsidR="00270F33" w:rsidRPr="00270F33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270F33" w:rsidRPr="00270F33">
              <w:rPr>
                <w:rFonts w:ascii="Consolas" w:hAnsi="Consolas" w:cstheme="majorBidi"/>
                <w:sz w:val="22"/>
                <w:szCs w:val="22"/>
              </w:rPr>
              <w:t>shoppingList</w:t>
            </w:r>
            <w:proofErr w:type="spellEnd"/>
          </w:p>
        </w:tc>
      </w:tr>
    </w:tbl>
    <w:p w14:paraId="5528E5AE" w14:textId="64C0A5E9" w:rsidR="008D3246" w:rsidRDefault="0091543D" w:rsidP="008C54B8">
      <w:pPr>
        <w:spacing w:before="120" w:after="60"/>
        <w:rPr>
          <w:rFonts w:asciiTheme="majorBidi" w:hAnsiTheme="majorBidi" w:cstheme="majorBidi"/>
          <w:b/>
          <w:color w:val="1F497D"/>
          <w:szCs w:val="22"/>
        </w:rPr>
      </w:pPr>
      <w:r>
        <w:rPr>
          <w:rFonts w:asciiTheme="majorBidi" w:hAnsiTheme="majorBidi" w:cstheme="majorBidi"/>
          <w:lang w:bidi="ar-SA"/>
        </w:rPr>
        <w:t xml:space="preserve">1.3. </w:t>
      </w:r>
      <w:r w:rsidRPr="0091543D">
        <w:rPr>
          <w:rFonts w:asciiTheme="majorBidi" w:hAnsiTheme="majorBidi" w:cstheme="majorBidi"/>
          <w:lang w:bidi="ar-SA"/>
        </w:rPr>
        <w:t xml:space="preserve">Add </w:t>
      </w:r>
      <w:r w:rsidRPr="0091543D">
        <w:rPr>
          <w:rFonts w:asciiTheme="majorBidi" w:hAnsiTheme="majorBidi" w:cstheme="majorBidi"/>
          <w:szCs w:val="22"/>
        </w:rPr>
        <w:t>a</w:t>
      </w:r>
      <w:r w:rsidR="000016A5" w:rsidRPr="0091543D">
        <w:rPr>
          <w:rFonts w:asciiTheme="majorBidi" w:hAnsiTheme="majorBidi" w:cstheme="majorBidi"/>
          <w:szCs w:val="22"/>
        </w:rPr>
        <w:t xml:space="preserve"> Floating Action Button</w:t>
      </w:r>
      <w:r w:rsidR="0004762D">
        <w:rPr>
          <w:rFonts w:asciiTheme="majorBidi" w:hAnsiTheme="majorBidi" w:cstheme="majorBidi"/>
          <w:szCs w:val="22"/>
        </w:rPr>
        <w:t xml:space="preserve"> (FAB) to the </w:t>
      </w:r>
      <w:proofErr w:type="spellStart"/>
      <w:r w:rsidR="0004762D" w:rsidRPr="0028012C">
        <w:rPr>
          <w:rFonts w:asciiTheme="majorBidi" w:hAnsiTheme="majorBidi" w:cstheme="majorBidi"/>
          <w:lang w:bidi="ar-SA"/>
        </w:rPr>
        <w:t>ShoppingList</w:t>
      </w:r>
      <w:proofErr w:type="spellEnd"/>
      <w:r w:rsidR="0004762D" w:rsidRPr="0028012C">
        <w:rPr>
          <w:rFonts w:asciiTheme="majorBidi" w:hAnsiTheme="majorBidi" w:cstheme="majorBidi"/>
          <w:lang w:bidi="ar-SA"/>
        </w:rPr>
        <w:t xml:space="preserve"> screen</w:t>
      </w:r>
      <w:r w:rsidRPr="0091543D">
        <w:rPr>
          <w:rFonts w:asciiTheme="majorBidi" w:hAnsiTheme="majorBidi" w:cstheme="majorBidi"/>
          <w:szCs w:val="22"/>
        </w:rPr>
        <w:t xml:space="preserve"> to allow adding an item to the shopping list</w:t>
      </w:r>
      <w:r w:rsidR="000016A5" w:rsidRPr="0091543D">
        <w:rPr>
          <w:rFonts w:asciiTheme="majorBidi" w:hAnsiTheme="majorBidi" w:cstheme="majorBidi"/>
          <w:szCs w:val="22"/>
        </w:rPr>
        <w:t>. When the user clicks</w:t>
      </w:r>
      <w:r w:rsidR="006B7B09" w:rsidRPr="0091543D">
        <w:rPr>
          <w:rFonts w:asciiTheme="majorBidi" w:hAnsiTheme="majorBidi" w:cstheme="majorBidi"/>
          <w:szCs w:val="22"/>
        </w:rPr>
        <w:t xml:space="preserve"> on the add button</w:t>
      </w:r>
      <w:r w:rsidR="000016A5" w:rsidRPr="0091543D">
        <w:rPr>
          <w:rFonts w:asciiTheme="majorBidi" w:hAnsiTheme="majorBidi" w:cstheme="majorBidi"/>
          <w:szCs w:val="22"/>
        </w:rPr>
        <w:t xml:space="preserve">, the app should navigate to </w:t>
      </w:r>
      <w:proofErr w:type="spellStart"/>
      <w:r w:rsidR="00B73180">
        <w:rPr>
          <w:rFonts w:asciiTheme="majorBidi" w:hAnsiTheme="majorBidi" w:cstheme="majorBidi"/>
          <w:b/>
          <w:szCs w:val="22"/>
        </w:rPr>
        <w:t>ShoppingItem</w:t>
      </w:r>
      <w:proofErr w:type="spellEnd"/>
      <w:r w:rsidR="006B7B09" w:rsidRPr="0091543D">
        <w:rPr>
          <w:rFonts w:asciiTheme="majorBidi" w:hAnsiTheme="majorBidi" w:cstheme="majorBidi"/>
          <w:b/>
          <w:szCs w:val="22"/>
        </w:rPr>
        <w:t xml:space="preserve"> </w:t>
      </w:r>
      <w:r w:rsidR="006B7B09" w:rsidRPr="0091543D">
        <w:rPr>
          <w:rFonts w:asciiTheme="majorBidi" w:hAnsiTheme="majorBidi" w:cstheme="majorBidi"/>
          <w:bCs/>
          <w:szCs w:val="22"/>
        </w:rPr>
        <w:t>screen</w:t>
      </w:r>
      <w:r w:rsidR="000016A5" w:rsidRPr="0091543D">
        <w:rPr>
          <w:rFonts w:asciiTheme="majorBidi" w:hAnsiTheme="majorBidi" w:cstheme="majorBidi"/>
          <w:szCs w:val="22"/>
        </w:rPr>
        <w:t>.</w:t>
      </w:r>
    </w:p>
    <w:p w14:paraId="19322BEA" w14:textId="43C07F78" w:rsidR="0004762D" w:rsidRPr="008C54B8" w:rsidRDefault="0004762D" w:rsidP="008C54B8">
      <w:pPr>
        <w:spacing w:after="120"/>
        <w:rPr>
          <w:rFonts w:asciiTheme="majorBidi" w:hAnsiTheme="majorBidi" w:cstheme="majorBidi"/>
          <w:bCs/>
          <w:color w:val="auto"/>
          <w:szCs w:val="22"/>
        </w:rPr>
      </w:pPr>
      <w:r w:rsidRPr="008C54B8">
        <w:rPr>
          <w:rFonts w:asciiTheme="majorBidi" w:hAnsiTheme="majorBidi" w:cstheme="majorBidi"/>
          <w:bCs/>
          <w:color w:val="auto"/>
          <w:szCs w:val="22"/>
        </w:rPr>
        <w:t xml:space="preserve">Tip: you may use </w:t>
      </w:r>
      <w:r w:rsidR="00C27678">
        <w:rPr>
          <w:rFonts w:asciiTheme="majorBidi" w:hAnsiTheme="majorBidi" w:cstheme="majorBidi"/>
          <w:bCs/>
          <w:color w:val="auto"/>
          <w:szCs w:val="22"/>
        </w:rPr>
        <w:t xml:space="preserve">a </w:t>
      </w:r>
      <w:r w:rsidRPr="008C54B8">
        <w:rPr>
          <w:rFonts w:asciiTheme="majorBidi" w:hAnsiTheme="majorBidi" w:cstheme="majorBidi"/>
          <w:bCs/>
          <w:color w:val="auto"/>
          <w:szCs w:val="22"/>
        </w:rPr>
        <w:t xml:space="preserve">simple button instead of FAB if </w:t>
      </w:r>
      <w:r w:rsidR="008C54B8" w:rsidRPr="008C54B8">
        <w:rPr>
          <w:rFonts w:asciiTheme="majorBidi" w:hAnsiTheme="majorBidi" w:cstheme="majorBidi"/>
          <w:bCs/>
          <w:color w:val="auto"/>
          <w:szCs w:val="22"/>
        </w:rPr>
        <w:t>it is easier for you.</w:t>
      </w:r>
    </w:p>
    <w:p w14:paraId="1D001942" w14:textId="13C17702" w:rsidR="008D3246" w:rsidRDefault="00611C4D" w:rsidP="008C54B8">
      <w:pPr>
        <w:pStyle w:val="Heading2"/>
        <w:numPr>
          <w:ilvl w:val="0"/>
          <w:numId w:val="6"/>
        </w:numPr>
        <w:rPr>
          <w:rFonts w:asciiTheme="majorBidi" w:hAnsiTheme="majorBidi" w:cstheme="majorBidi"/>
          <w:szCs w:val="22"/>
        </w:rPr>
      </w:pPr>
      <w:r>
        <w:rPr>
          <w:rFonts w:asciiTheme="majorBidi" w:hAnsiTheme="majorBidi" w:cstheme="majorBidi"/>
          <w:szCs w:val="22"/>
        </w:rPr>
        <w:t>Shopping</w:t>
      </w:r>
      <w:r w:rsidR="00623084">
        <w:rPr>
          <w:rFonts w:asciiTheme="majorBidi" w:hAnsiTheme="majorBidi" w:cstheme="majorBidi"/>
          <w:szCs w:val="22"/>
        </w:rPr>
        <w:t xml:space="preserve"> </w:t>
      </w:r>
      <w:r>
        <w:rPr>
          <w:rFonts w:asciiTheme="majorBidi" w:hAnsiTheme="majorBidi" w:cstheme="majorBidi"/>
          <w:szCs w:val="22"/>
        </w:rPr>
        <w:t>Item</w:t>
      </w:r>
      <w:r w:rsidR="00DF2005">
        <w:rPr>
          <w:rFonts w:asciiTheme="majorBidi" w:hAnsiTheme="majorBidi" w:cstheme="majorBidi"/>
          <w:szCs w:val="22"/>
        </w:rPr>
        <w:t xml:space="preserve"> Screen</w:t>
      </w:r>
    </w:p>
    <w:tbl>
      <w:tblPr>
        <w:tblStyle w:val="TableGrid0"/>
        <w:tblW w:w="10802" w:type="dxa"/>
        <w:tblInd w:w="108" w:type="dxa"/>
        <w:tblLook w:val="04A0" w:firstRow="1" w:lastRow="0" w:firstColumn="1" w:lastColumn="0" w:noHBand="0" w:noVBand="1"/>
      </w:tblPr>
      <w:tblGrid>
        <w:gridCol w:w="3006"/>
        <w:gridCol w:w="7796"/>
      </w:tblGrid>
      <w:tr w:rsidR="008C54B8" w14:paraId="49C00698" w14:textId="77777777" w:rsidTr="007A1525">
        <w:tc>
          <w:tcPr>
            <w:tcW w:w="3006" w:type="dxa"/>
          </w:tcPr>
          <w:p w14:paraId="685C999B" w14:textId="502FE34A" w:rsidR="008C54B8" w:rsidRDefault="00807A08" w:rsidP="00807A08">
            <w:pPr>
              <w:rPr>
                <w:lang w:bidi="ar-SA"/>
              </w:rPr>
            </w:pPr>
            <w:r>
              <w:rPr>
                <w:noProof/>
              </w:rPr>
              <w:t xml:space="preserve"> </w:t>
            </w:r>
            <w:r w:rsidR="00B03DBB">
              <w:rPr>
                <w:noProof/>
              </w:rPr>
              <w:drawing>
                <wp:inline distT="0" distB="0" distL="0" distR="0" wp14:anchorId="4CAB8EF0" wp14:editId="6C9775C9">
                  <wp:extent cx="1765391" cy="1739989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91" cy="1739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14:paraId="5585DDE1" w14:textId="0485D870" w:rsidR="00AD14FD" w:rsidRDefault="007A73D7">
            <w:pPr>
              <w:spacing w:after="12" w:line="248" w:lineRule="auto"/>
              <w:jc w:val="both"/>
              <w:rPr>
                <w:rFonts w:asciiTheme="majorBidi" w:eastAsia="Segoe U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 xml:space="preserve">2.1. Add a </w:t>
            </w:r>
            <w:proofErr w:type="spellStart"/>
            <w:r w:rsidRPr="009C3C39">
              <w:rPr>
                <w:rFonts w:ascii="Consolas" w:hAnsi="Consolas" w:cstheme="majorBidi"/>
                <w:szCs w:val="22"/>
              </w:rPr>
              <w:t>ShoppingItem</w:t>
            </w:r>
            <w:proofErr w:type="spellEnd"/>
            <w:r>
              <w:rPr>
                <w:rFonts w:asciiTheme="majorBidi" w:hAnsiTheme="majorBidi" w:cstheme="majorBidi"/>
                <w:szCs w:val="22"/>
              </w:rPr>
              <w:t xml:space="preserve"> screen </w:t>
            </w:r>
            <w:r w:rsidR="00AD14FD" w:rsidRPr="0028012C">
              <w:rPr>
                <w:rFonts w:asciiTheme="majorBidi" w:hAnsiTheme="majorBidi" w:cstheme="majorBidi"/>
                <w:szCs w:val="22"/>
              </w:rPr>
              <w:t xml:space="preserve">to allow the user to select an item from </w:t>
            </w:r>
            <w:r>
              <w:rPr>
                <w:rFonts w:asciiTheme="majorBidi" w:hAnsiTheme="majorBidi" w:cstheme="majorBidi"/>
                <w:szCs w:val="22"/>
              </w:rPr>
              <w:t>a fruits</w:t>
            </w:r>
            <w:r w:rsidRPr="0028012C">
              <w:rPr>
                <w:rFonts w:asciiTheme="majorBidi" w:hAnsiTheme="majorBidi" w:cstheme="majorBidi"/>
                <w:szCs w:val="22"/>
              </w:rPr>
              <w:t xml:space="preserve"> </w:t>
            </w:r>
            <w:r w:rsidR="00AD14FD" w:rsidRPr="0028012C">
              <w:rPr>
                <w:rFonts w:asciiTheme="majorBidi" w:hAnsiTheme="majorBidi" w:cstheme="majorBidi"/>
                <w:szCs w:val="22"/>
              </w:rPr>
              <w:t xml:space="preserve">dropdown and specify the desired quantity. When the user submits the form, the app should </w:t>
            </w:r>
            <w:r w:rsidR="00B5091D">
              <w:rPr>
                <w:rFonts w:asciiTheme="majorBidi" w:hAnsiTheme="majorBidi" w:cstheme="majorBidi"/>
                <w:szCs w:val="22"/>
              </w:rPr>
              <w:t>add the new item</w:t>
            </w:r>
            <w:r w:rsidR="00F84AD8">
              <w:rPr>
                <w:rFonts w:asciiTheme="majorBidi" w:hAnsiTheme="majorBidi" w:cstheme="majorBidi"/>
                <w:szCs w:val="22"/>
              </w:rPr>
              <w:t xml:space="preserve"> to the shopping list then</w:t>
            </w:r>
            <w:r w:rsidR="00B5091D">
              <w:rPr>
                <w:rFonts w:asciiTheme="majorBidi" w:hAnsiTheme="majorBidi" w:cstheme="majorBidi"/>
                <w:szCs w:val="22"/>
              </w:rPr>
              <w:t xml:space="preserve"> </w:t>
            </w:r>
            <w:r w:rsidR="00AD14FD" w:rsidRPr="0028012C">
              <w:rPr>
                <w:rFonts w:asciiTheme="majorBidi" w:hAnsiTheme="majorBidi" w:cstheme="majorBidi"/>
                <w:szCs w:val="22"/>
              </w:rPr>
              <w:t xml:space="preserve">navigate back to the </w:t>
            </w:r>
            <w:proofErr w:type="spellStart"/>
            <w:r w:rsidR="00AD14FD" w:rsidRPr="009C3C39">
              <w:rPr>
                <w:rFonts w:ascii="Consolas" w:hAnsi="Consolas" w:cstheme="majorBidi"/>
                <w:szCs w:val="22"/>
              </w:rPr>
              <w:t>ShoppingList</w:t>
            </w:r>
            <w:proofErr w:type="spellEnd"/>
            <w:r w:rsidR="00AD14FD" w:rsidRPr="0028012C">
              <w:rPr>
                <w:rFonts w:asciiTheme="majorBidi" w:hAnsiTheme="majorBidi" w:cstheme="majorBidi"/>
                <w:szCs w:val="22"/>
              </w:rPr>
              <w:t xml:space="preserve"> screen</w:t>
            </w:r>
            <w:r w:rsidR="00BA456C">
              <w:rPr>
                <w:rFonts w:asciiTheme="majorBidi" w:hAnsiTheme="majorBidi" w:cstheme="majorBidi"/>
                <w:szCs w:val="22"/>
              </w:rPr>
              <w:t xml:space="preserve">. </w:t>
            </w:r>
            <w:r w:rsidR="00C56A29">
              <w:rPr>
                <w:rFonts w:asciiTheme="majorBidi" w:hAnsiTheme="majorBidi" w:cstheme="majorBidi"/>
                <w:szCs w:val="22"/>
              </w:rPr>
              <w:t>If implemented correctly the</w:t>
            </w:r>
            <w:r w:rsidR="00AD14FD" w:rsidRPr="0028012C">
              <w:rPr>
                <w:rFonts w:asciiTheme="majorBidi" w:hAnsiTheme="majorBidi" w:cstheme="majorBidi"/>
                <w:szCs w:val="22"/>
              </w:rPr>
              <w:t xml:space="preserve"> new item should </w:t>
            </w:r>
            <w:r w:rsidR="00BA456C">
              <w:rPr>
                <w:rFonts w:asciiTheme="majorBidi" w:hAnsiTheme="majorBidi" w:cstheme="majorBidi"/>
                <w:szCs w:val="22"/>
              </w:rPr>
              <w:t>auto-appear</w:t>
            </w:r>
            <w:r w:rsidR="00AD14FD" w:rsidRPr="0028012C">
              <w:rPr>
                <w:rFonts w:asciiTheme="majorBidi" w:hAnsiTheme="majorBidi" w:cstheme="majorBidi"/>
                <w:szCs w:val="22"/>
              </w:rPr>
              <w:t xml:space="preserve"> </w:t>
            </w:r>
            <w:r w:rsidR="00BA456C">
              <w:rPr>
                <w:rFonts w:asciiTheme="majorBidi" w:hAnsiTheme="majorBidi" w:cstheme="majorBidi"/>
                <w:szCs w:val="22"/>
              </w:rPr>
              <w:t xml:space="preserve">in the shopping </w:t>
            </w:r>
            <w:r w:rsidR="00AD14FD" w:rsidRPr="0028012C">
              <w:rPr>
                <w:rFonts w:asciiTheme="majorBidi" w:hAnsiTheme="majorBidi" w:cstheme="majorBidi"/>
                <w:szCs w:val="22"/>
              </w:rPr>
              <w:t>list.</w:t>
            </w:r>
            <w:r w:rsidR="00AD14FD" w:rsidRPr="0028012C">
              <w:rPr>
                <w:rFonts w:asciiTheme="majorBidi" w:eastAsia="Segoe UI" w:hAnsiTheme="majorBidi" w:cstheme="majorBidi"/>
                <w:szCs w:val="22"/>
              </w:rPr>
              <w:t xml:space="preserve">  </w:t>
            </w:r>
          </w:p>
          <w:p w14:paraId="106CB24D" w14:textId="18FD03A8" w:rsidR="00BF21B2" w:rsidRDefault="00BF21B2" w:rsidP="00BF21B2">
            <w:pPr>
              <w:spacing w:after="12" w:line="247" w:lineRule="auto"/>
              <w:jc w:val="both"/>
              <w:rPr>
                <w:rFonts w:asciiTheme="majorBidi" w:eastAsia="Segoe UI" w:hAnsiTheme="majorBidi" w:cstheme="majorBidi"/>
                <w:szCs w:val="22"/>
              </w:rPr>
            </w:pPr>
            <w:r>
              <w:rPr>
                <w:rFonts w:asciiTheme="majorBidi" w:eastAsia="Segoe UI" w:hAnsiTheme="majorBidi" w:cstheme="majorBidi"/>
                <w:szCs w:val="22"/>
              </w:rPr>
              <w:t>2.2. Add a title and a back arrow to the screen, when the back arrow is clicked then the app should navigate up to the Shopping List screen.</w:t>
            </w:r>
          </w:p>
          <w:p w14:paraId="1C25B15C" w14:textId="31429614" w:rsidR="00C27678" w:rsidRDefault="00C27678" w:rsidP="00C27678">
            <w:pPr>
              <w:spacing w:after="35" w:line="248" w:lineRule="auto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Tips:</w:t>
            </w:r>
          </w:p>
          <w:p w14:paraId="0DFDD863" w14:textId="168CAC91" w:rsidR="00C92E27" w:rsidRPr="009C3C39" w:rsidRDefault="00C92E27">
            <w:pPr>
              <w:spacing w:after="35" w:line="248" w:lineRule="auto"/>
              <w:jc w:val="both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AF03EC">
              <w:rPr>
                <w:rFonts w:asciiTheme="majorBidi" w:hAnsiTheme="majorBidi" w:cstheme="majorBidi"/>
                <w:szCs w:val="22"/>
              </w:rPr>
              <w:t xml:space="preserve">- </w:t>
            </w:r>
            <w:r w:rsidR="00AF03EC">
              <w:rPr>
                <w:rFonts w:asciiTheme="majorBidi" w:hAnsiTheme="majorBidi" w:cstheme="majorBidi"/>
                <w:szCs w:val="22"/>
              </w:rPr>
              <w:t>A</w:t>
            </w:r>
            <w:r w:rsidR="0046557C" w:rsidRPr="00AF03EC">
              <w:rPr>
                <w:rFonts w:asciiTheme="majorBidi" w:hAnsiTheme="majorBidi" w:cstheme="majorBidi"/>
                <w:szCs w:val="22"/>
              </w:rPr>
              <w:t xml:space="preserve">dd </w:t>
            </w:r>
            <w:proofErr w:type="spellStart"/>
            <w:r w:rsidR="0046557C" w:rsidRPr="009C3C39">
              <w:rPr>
                <w:rFonts w:ascii="Consolas" w:hAnsi="Consolas" w:cstheme="majorBidi"/>
                <w:szCs w:val="22"/>
              </w:rPr>
              <w:t>getFruits</w:t>
            </w:r>
            <w:proofErr w:type="spellEnd"/>
            <w:r w:rsidR="0046557C" w:rsidRPr="00AF03EC">
              <w:rPr>
                <w:rFonts w:asciiTheme="majorBidi" w:hAnsiTheme="majorBidi" w:cstheme="majorBidi"/>
                <w:szCs w:val="22"/>
              </w:rPr>
              <w:t xml:space="preserve"> method to </w:t>
            </w:r>
            <w:proofErr w:type="spellStart"/>
            <w:r w:rsidRPr="00AF03EC">
              <w:rPr>
                <w:rFonts w:ascii="Consolas" w:hAnsi="Consolas" w:cstheme="majorBidi"/>
                <w:lang w:bidi="ar-SA"/>
              </w:rPr>
              <w:t>ShoppingViewModel</w:t>
            </w:r>
            <w:proofErr w:type="spellEnd"/>
            <w:r w:rsidRPr="00AF03EC">
              <w:rPr>
                <w:rFonts w:asciiTheme="majorBidi" w:hAnsiTheme="majorBidi" w:cstheme="majorBidi"/>
                <w:szCs w:val="22"/>
              </w:rPr>
              <w:t xml:space="preserve"> to </w:t>
            </w:r>
            <w:r w:rsidR="0046557C" w:rsidRPr="00AF03EC">
              <w:rPr>
                <w:rFonts w:asciiTheme="majorBidi" w:hAnsiTheme="majorBidi" w:cstheme="majorBidi"/>
                <w:szCs w:val="22"/>
              </w:rPr>
              <w:t xml:space="preserve">get the </w:t>
            </w:r>
            <w:r w:rsidR="00DD3704" w:rsidRPr="00AF03EC">
              <w:rPr>
                <w:rFonts w:asciiTheme="majorBidi" w:hAnsiTheme="majorBidi" w:cstheme="majorBidi"/>
                <w:szCs w:val="22"/>
              </w:rPr>
              <w:t xml:space="preserve">list of fruits from </w:t>
            </w:r>
            <w:proofErr w:type="spellStart"/>
            <w:r w:rsidRPr="00AF03EC">
              <w:rPr>
                <w:rFonts w:ascii="Consolas" w:hAnsi="Consolas" w:cstheme="majorBidi"/>
                <w:szCs w:val="22"/>
              </w:rPr>
              <w:t>ShoppingRepository.get</w:t>
            </w:r>
            <w:r w:rsidR="00DD3704" w:rsidRPr="00AF03EC">
              <w:rPr>
                <w:rFonts w:ascii="Consolas" w:hAnsi="Consolas" w:cstheme="majorBidi"/>
                <w:szCs w:val="22"/>
              </w:rPr>
              <w:t>Fruits</w:t>
            </w:r>
            <w:proofErr w:type="spellEnd"/>
            <w:r w:rsidR="00F70858" w:rsidRPr="00AF03EC">
              <w:rPr>
                <w:rFonts w:asciiTheme="majorBidi" w:hAnsiTheme="majorBidi" w:cstheme="majorBidi"/>
                <w:szCs w:val="22"/>
              </w:rPr>
              <w:t>.</w:t>
            </w:r>
            <w:r w:rsidR="00623084" w:rsidRPr="00AF03EC">
              <w:rPr>
                <w:rFonts w:asciiTheme="majorBidi" w:hAnsiTheme="majorBidi" w:cstheme="majorBidi"/>
                <w:szCs w:val="22"/>
              </w:rPr>
              <w:t xml:space="preserve"> </w:t>
            </w:r>
            <w:r w:rsidR="008C6F2C" w:rsidRPr="00AF03EC">
              <w:rPr>
                <w:rFonts w:asciiTheme="majorBidi" w:hAnsiTheme="majorBidi" w:cstheme="majorBidi"/>
                <w:szCs w:val="22"/>
              </w:rPr>
              <w:t>Use the provided Dropdown component to create an</w:t>
            </w:r>
            <w:r w:rsidR="00C26D55">
              <w:rPr>
                <w:rFonts w:asciiTheme="majorBidi" w:hAnsiTheme="majorBidi" w:cstheme="majorBidi"/>
                <w:szCs w:val="22"/>
              </w:rPr>
              <w:t>d</w:t>
            </w:r>
            <w:r w:rsidR="008C6F2C" w:rsidRPr="00AF03EC">
              <w:rPr>
                <w:rFonts w:asciiTheme="majorBidi" w:hAnsiTheme="majorBidi" w:cstheme="majorBidi"/>
                <w:szCs w:val="22"/>
              </w:rPr>
              <w:t xml:space="preserve"> fill the fruits dropdown.</w:t>
            </w:r>
          </w:p>
          <w:p w14:paraId="62844352" w14:textId="69130D9A" w:rsidR="00C27678" w:rsidRPr="00AF03EC" w:rsidRDefault="00C27678" w:rsidP="00C27678">
            <w:pPr>
              <w:spacing w:after="35" w:line="248" w:lineRule="auto"/>
              <w:jc w:val="both"/>
              <w:rPr>
                <w:rFonts w:ascii="Consolas" w:hAnsi="Consolas" w:cstheme="majorBidi"/>
                <w:szCs w:val="22"/>
              </w:rPr>
            </w:pPr>
            <w:r w:rsidRPr="00AF03EC">
              <w:rPr>
                <w:rFonts w:asciiTheme="majorBidi" w:hAnsiTheme="majorBidi" w:cstheme="majorBidi"/>
                <w:szCs w:val="22"/>
              </w:rPr>
              <w:t xml:space="preserve">- </w:t>
            </w:r>
            <w:r w:rsidR="00C92E27" w:rsidRPr="00AF03EC">
              <w:rPr>
                <w:rFonts w:asciiTheme="majorBidi" w:hAnsiTheme="majorBidi" w:cstheme="majorBidi"/>
                <w:szCs w:val="22"/>
              </w:rPr>
              <w:t xml:space="preserve">Add </w:t>
            </w:r>
            <w:proofErr w:type="spellStart"/>
            <w:r w:rsidR="00DD3704" w:rsidRPr="00AF03EC">
              <w:rPr>
                <w:rFonts w:ascii="Consolas" w:hAnsi="Consolas" w:cstheme="majorBidi"/>
                <w:szCs w:val="22"/>
              </w:rPr>
              <w:t>add</w:t>
            </w:r>
            <w:r w:rsidR="00C92E27" w:rsidRPr="00AF03EC">
              <w:rPr>
                <w:rFonts w:ascii="Consolas" w:hAnsi="Consolas" w:cstheme="majorBidi"/>
                <w:szCs w:val="22"/>
              </w:rPr>
              <w:t>Item</w:t>
            </w:r>
            <w:proofErr w:type="spellEnd"/>
            <w:r w:rsidR="00C92E27" w:rsidRPr="00AF03EC">
              <w:rPr>
                <w:rFonts w:asciiTheme="majorBidi" w:hAnsiTheme="majorBidi" w:cstheme="majorBidi"/>
                <w:szCs w:val="22"/>
              </w:rPr>
              <w:t xml:space="preserve"> method to the </w:t>
            </w:r>
            <w:proofErr w:type="spellStart"/>
            <w:r w:rsidR="00C92E27" w:rsidRPr="00AF03EC">
              <w:rPr>
                <w:rFonts w:ascii="Consolas" w:hAnsi="Consolas" w:cstheme="majorBidi"/>
                <w:szCs w:val="22"/>
                <w:lang w:bidi="ar-SA"/>
              </w:rPr>
              <w:t>ShoppingViewModel</w:t>
            </w:r>
            <w:proofErr w:type="spellEnd"/>
            <w:r w:rsidR="00C92E27" w:rsidRPr="00AF03EC">
              <w:rPr>
                <w:rFonts w:asciiTheme="majorBidi" w:hAnsiTheme="majorBidi" w:cstheme="majorBidi"/>
                <w:szCs w:val="22"/>
              </w:rPr>
              <w:t xml:space="preserve"> to </w:t>
            </w:r>
            <w:r w:rsidR="00DD3704" w:rsidRPr="00AF03EC">
              <w:rPr>
                <w:rFonts w:asciiTheme="majorBidi" w:hAnsiTheme="majorBidi" w:cstheme="majorBidi"/>
                <w:szCs w:val="22"/>
              </w:rPr>
              <w:t>add</w:t>
            </w:r>
            <w:r w:rsidR="00C92E27" w:rsidRPr="00AF03EC">
              <w:rPr>
                <w:rFonts w:asciiTheme="majorBidi" w:hAnsiTheme="majorBidi" w:cstheme="majorBidi"/>
                <w:szCs w:val="22"/>
              </w:rPr>
              <w:t xml:space="preserve"> the item from the </w:t>
            </w:r>
            <w:proofErr w:type="spellStart"/>
            <w:r w:rsidR="00C92E27" w:rsidRPr="00AF03EC">
              <w:rPr>
                <w:rFonts w:ascii="Consolas" w:hAnsi="Consolas" w:cstheme="majorBidi"/>
                <w:szCs w:val="22"/>
              </w:rPr>
              <w:t>shoppingList</w:t>
            </w:r>
            <w:proofErr w:type="spellEnd"/>
            <w:r w:rsidR="00F70858" w:rsidRPr="00AF03EC">
              <w:rPr>
                <w:rFonts w:asciiTheme="majorBidi" w:hAnsiTheme="majorBidi" w:cstheme="majorBidi"/>
                <w:szCs w:val="22"/>
              </w:rPr>
              <w:t>.</w:t>
            </w:r>
          </w:p>
          <w:p w14:paraId="437DBCC7" w14:textId="225596CE" w:rsidR="008C54B8" w:rsidRDefault="005F36FD" w:rsidP="009C3C39">
            <w:pPr>
              <w:spacing w:after="35" w:line="248" w:lineRule="auto"/>
              <w:jc w:val="both"/>
              <w:rPr>
                <w:lang w:bidi="ar-SA"/>
              </w:rPr>
            </w:pPr>
            <w:r w:rsidRPr="00AF03EC">
              <w:rPr>
                <w:rFonts w:asciiTheme="majorBidi" w:hAnsiTheme="majorBidi" w:cstheme="majorBidi"/>
                <w:szCs w:val="22"/>
              </w:rPr>
              <w:t xml:space="preserve">- </w:t>
            </w:r>
            <w:r w:rsidR="00F70858" w:rsidRPr="00AF03EC">
              <w:rPr>
                <w:rFonts w:asciiTheme="majorBidi" w:hAnsiTheme="majorBidi" w:cstheme="majorBidi"/>
                <w:szCs w:val="22"/>
              </w:rPr>
              <w:t xml:space="preserve">Use </w:t>
            </w:r>
            <w:proofErr w:type="spellStart"/>
            <w:r w:rsidR="00F70858" w:rsidRPr="00AF03EC">
              <w:rPr>
                <w:rFonts w:ascii="Consolas" w:hAnsi="Consolas" w:cstheme="majorBidi"/>
                <w:szCs w:val="22"/>
                <w:lang w:bidi="ar-SA"/>
              </w:rPr>
              <w:t>ShoppingViewModel</w:t>
            </w:r>
            <w:proofErr w:type="spellEnd"/>
            <w:r w:rsidR="00F70858" w:rsidRPr="00AF03EC">
              <w:rPr>
                <w:rFonts w:asciiTheme="majorBidi" w:hAnsiTheme="majorBidi" w:cstheme="majorBidi"/>
                <w:szCs w:val="22"/>
              </w:rPr>
              <w:t xml:space="preserve"> as a shared </w:t>
            </w:r>
            <w:proofErr w:type="spellStart"/>
            <w:r w:rsidR="00F70858" w:rsidRPr="00AF03EC">
              <w:rPr>
                <w:rFonts w:asciiTheme="majorBidi" w:hAnsiTheme="majorBidi" w:cstheme="majorBidi"/>
                <w:szCs w:val="22"/>
              </w:rPr>
              <w:t>ViewModel</w:t>
            </w:r>
            <w:proofErr w:type="spellEnd"/>
            <w:r w:rsidR="00F70858" w:rsidRPr="00AF03EC">
              <w:rPr>
                <w:rFonts w:asciiTheme="majorBidi" w:hAnsiTheme="majorBidi" w:cstheme="majorBidi"/>
                <w:szCs w:val="22"/>
              </w:rPr>
              <w:t xml:space="preserve"> to allow communication between the app screens.</w:t>
            </w:r>
          </w:p>
        </w:tc>
      </w:tr>
    </w:tbl>
    <w:p w14:paraId="1BCD6C79" w14:textId="77777777" w:rsidR="008D3246" w:rsidRPr="0028012C" w:rsidRDefault="000016A5" w:rsidP="009C3C39">
      <w:pPr>
        <w:pStyle w:val="Heading2"/>
        <w:spacing w:before="120" w:after="0"/>
        <w:ind w:left="0" w:firstLine="0"/>
        <w:rPr>
          <w:rFonts w:asciiTheme="majorBidi" w:hAnsiTheme="majorBidi" w:cstheme="majorBidi"/>
          <w:szCs w:val="22"/>
        </w:rPr>
      </w:pPr>
      <w:r w:rsidRPr="0028012C">
        <w:rPr>
          <w:rFonts w:asciiTheme="majorBidi" w:eastAsia="Times New Roman" w:hAnsiTheme="majorBidi" w:cstheme="majorBidi"/>
          <w:szCs w:val="22"/>
        </w:rPr>
        <w:t xml:space="preserve">Grading Rubrics  </w:t>
      </w:r>
    </w:p>
    <w:tbl>
      <w:tblPr>
        <w:tblStyle w:val="TableGrid"/>
        <w:tblW w:w="10893" w:type="dxa"/>
        <w:tblInd w:w="12" w:type="dxa"/>
        <w:tblCellMar>
          <w:top w:w="43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4666"/>
        <w:gridCol w:w="568"/>
        <w:gridCol w:w="1559"/>
        <w:gridCol w:w="4100"/>
      </w:tblGrid>
      <w:tr w:rsidR="008D3246" w:rsidRPr="0028012C" w14:paraId="47467C5B" w14:textId="77777777" w:rsidTr="009C3C39">
        <w:trPr>
          <w:trHeight w:val="342"/>
        </w:trPr>
        <w:tc>
          <w:tcPr>
            <w:tcW w:w="466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14:paraId="32C70F69" w14:textId="77777777" w:rsidR="008D3246" w:rsidRPr="0028012C" w:rsidRDefault="000016A5" w:rsidP="009C3C39">
            <w:pPr>
              <w:spacing w:after="0" w:line="240" w:lineRule="auto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eastAsia="Cambria" w:hAnsiTheme="majorBidi" w:cstheme="majorBidi"/>
                <w:b/>
                <w:szCs w:val="22"/>
              </w:rPr>
              <w:t xml:space="preserve">Criteria </w:t>
            </w:r>
          </w:p>
        </w:tc>
        <w:tc>
          <w:tcPr>
            <w:tcW w:w="5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14:paraId="19A7047E" w14:textId="77777777" w:rsidR="008D3246" w:rsidRPr="0028012C" w:rsidRDefault="000016A5" w:rsidP="009C3C39">
            <w:pPr>
              <w:spacing w:after="0" w:line="240" w:lineRule="auto"/>
              <w:ind w:left="80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eastAsia="Cambria" w:hAnsiTheme="majorBidi" w:cstheme="majorBidi"/>
                <w:b/>
                <w:szCs w:val="22"/>
              </w:rPr>
              <w:t xml:space="preserve">% 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14:paraId="376404FB" w14:textId="77777777" w:rsidR="008D3246" w:rsidRPr="0028012C" w:rsidRDefault="000016A5" w:rsidP="009C3C39">
            <w:pPr>
              <w:spacing w:after="0" w:line="240" w:lineRule="auto"/>
              <w:ind w:left="2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eastAsia="Cambria" w:hAnsiTheme="majorBidi" w:cstheme="majorBidi"/>
                <w:b/>
                <w:szCs w:val="22"/>
              </w:rPr>
              <w:t>Functionality</w:t>
            </w:r>
            <w:r w:rsidRPr="0028012C">
              <w:rPr>
                <w:rFonts w:asciiTheme="majorBidi" w:eastAsia="Cambria" w:hAnsiTheme="majorBidi" w:cstheme="majorBidi"/>
                <w:szCs w:val="22"/>
                <w:vertAlign w:val="superscript"/>
              </w:rPr>
              <w:t>*</w:t>
            </w:r>
            <w:r w:rsidRPr="0028012C">
              <w:rPr>
                <w:rFonts w:asciiTheme="majorBidi" w:eastAsia="Cambria" w:hAnsiTheme="majorBidi" w:cstheme="majorBidi"/>
                <w:b/>
                <w:szCs w:val="22"/>
              </w:rPr>
              <w:t xml:space="preserve"> </w:t>
            </w:r>
          </w:p>
        </w:tc>
        <w:tc>
          <w:tcPr>
            <w:tcW w:w="410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14:paraId="131FD54C" w14:textId="77777777" w:rsidR="008D3246" w:rsidRPr="0028012C" w:rsidRDefault="000016A5" w:rsidP="009C3C39">
            <w:pPr>
              <w:spacing w:after="0" w:line="240" w:lineRule="auto"/>
              <w:ind w:left="60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eastAsia="Cambria" w:hAnsiTheme="majorBidi" w:cstheme="majorBidi"/>
                <w:b/>
                <w:szCs w:val="22"/>
              </w:rPr>
              <w:t xml:space="preserve">Quality of the implementation </w:t>
            </w:r>
          </w:p>
        </w:tc>
      </w:tr>
      <w:tr w:rsidR="008D3246" w:rsidRPr="0028012C" w14:paraId="4A0F02D2" w14:textId="77777777" w:rsidTr="009C3C39">
        <w:trPr>
          <w:trHeight w:val="293"/>
        </w:trPr>
        <w:tc>
          <w:tcPr>
            <w:tcW w:w="4666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61D8E4A" w14:textId="04B40EC2" w:rsidR="008D3246" w:rsidRPr="0028012C" w:rsidRDefault="000016A5" w:rsidP="009C3C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 w:val="0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hAnsiTheme="majorBidi" w:cstheme="majorBidi"/>
                <w:szCs w:val="22"/>
              </w:rPr>
              <w:t xml:space="preserve">Shopping List </w:t>
            </w:r>
            <w:r w:rsidR="00DF2005">
              <w:rPr>
                <w:rFonts w:asciiTheme="majorBidi" w:hAnsiTheme="majorBidi" w:cstheme="majorBidi"/>
                <w:szCs w:val="22"/>
              </w:rPr>
              <w:t>screen</w:t>
            </w:r>
          </w:p>
        </w:tc>
        <w:tc>
          <w:tcPr>
            <w:tcW w:w="568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6E8A7EA" w14:textId="3F174864" w:rsidR="008D3246" w:rsidRPr="0028012C" w:rsidRDefault="00DF2005" w:rsidP="009C3C39">
            <w:pPr>
              <w:spacing w:after="0" w:line="240" w:lineRule="auto"/>
              <w:ind w:right="50"/>
              <w:jc w:val="right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60</w:t>
            </w:r>
          </w:p>
        </w:tc>
        <w:tc>
          <w:tcPr>
            <w:tcW w:w="1559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67E9FBE" w14:textId="77777777" w:rsidR="008D3246" w:rsidRPr="0028012C" w:rsidRDefault="000016A5" w:rsidP="009C3C39">
            <w:pPr>
              <w:spacing w:after="0" w:line="240" w:lineRule="auto"/>
              <w:ind w:left="2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4100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2C2E66F" w14:textId="77777777" w:rsidR="008D3246" w:rsidRPr="0028012C" w:rsidRDefault="000016A5" w:rsidP="009C3C39">
            <w:pPr>
              <w:spacing w:after="0" w:line="240" w:lineRule="auto"/>
              <w:ind w:left="2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</w:tr>
      <w:tr w:rsidR="008D3246" w:rsidRPr="0028012C" w14:paraId="5425990E" w14:textId="77777777" w:rsidTr="009C3C39">
        <w:trPr>
          <w:trHeight w:val="293"/>
        </w:trPr>
        <w:tc>
          <w:tcPr>
            <w:tcW w:w="46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CEC0B9B" w14:textId="04F3C55C" w:rsidR="008D3246" w:rsidRPr="009C3C39" w:rsidRDefault="00DF2005" w:rsidP="009C3C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 w:val="0"/>
              <w:rPr>
                <w:rFonts w:asciiTheme="majorBidi" w:hAnsiTheme="majorBidi" w:cstheme="majorBidi"/>
                <w:szCs w:val="22"/>
              </w:rPr>
            </w:pPr>
            <w:r w:rsidRPr="009C3C39">
              <w:rPr>
                <w:rFonts w:asciiTheme="majorBidi" w:hAnsiTheme="majorBidi" w:cstheme="majorBidi"/>
                <w:szCs w:val="22"/>
              </w:rPr>
              <w:t>Shopping</w:t>
            </w:r>
            <w:r w:rsidR="00623084">
              <w:rPr>
                <w:rFonts w:asciiTheme="majorBidi" w:hAnsiTheme="majorBidi" w:cstheme="majorBidi"/>
                <w:szCs w:val="22"/>
              </w:rPr>
              <w:t xml:space="preserve"> </w:t>
            </w:r>
            <w:r w:rsidRPr="009C3C39">
              <w:rPr>
                <w:rFonts w:asciiTheme="majorBidi" w:hAnsiTheme="majorBidi" w:cstheme="majorBidi"/>
                <w:szCs w:val="22"/>
              </w:rPr>
              <w:t>Item Screen</w:t>
            </w:r>
          </w:p>
        </w:tc>
        <w:tc>
          <w:tcPr>
            <w:tcW w:w="5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6860091" w14:textId="3AC7AE50" w:rsidR="008D3246" w:rsidRPr="0028012C" w:rsidRDefault="00DF2005" w:rsidP="009C3C39">
            <w:pPr>
              <w:spacing w:after="0" w:line="240" w:lineRule="auto"/>
              <w:ind w:right="50"/>
              <w:jc w:val="right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40</w:t>
            </w:r>
            <w:r w:rsidRPr="0028012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DD08A8D" w14:textId="77777777" w:rsidR="008D3246" w:rsidRPr="0028012C" w:rsidRDefault="000016A5" w:rsidP="009C3C39">
            <w:pPr>
              <w:spacing w:after="0" w:line="240" w:lineRule="auto"/>
              <w:ind w:left="2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41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4600ED3" w14:textId="77777777" w:rsidR="008D3246" w:rsidRPr="0028012C" w:rsidRDefault="000016A5" w:rsidP="009C3C39">
            <w:pPr>
              <w:spacing w:after="0" w:line="240" w:lineRule="auto"/>
              <w:ind w:left="2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</w:tr>
      <w:tr w:rsidR="008D3246" w:rsidRPr="0028012C" w14:paraId="510533C0" w14:textId="77777777" w:rsidTr="009C3C39">
        <w:trPr>
          <w:trHeight w:val="291"/>
        </w:trPr>
        <w:tc>
          <w:tcPr>
            <w:tcW w:w="46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1282868" w14:textId="77777777" w:rsidR="008D3246" w:rsidRPr="0028012C" w:rsidRDefault="000016A5">
            <w:pPr>
              <w:spacing w:after="0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hAnsiTheme="majorBidi" w:cstheme="majorBidi"/>
                <w:szCs w:val="22"/>
              </w:rPr>
              <w:t xml:space="preserve">Provide screenshots in </w:t>
            </w:r>
            <w:r w:rsidRPr="0028012C">
              <w:rPr>
                <w:rFonts w:asciiTheme="majorBidi" w:hAnsiTheme="majorBidi" w:cstheme="majorBidi"/>
                <w:i/>
                <w:szCs w:val="22"/>
              </w:rPr>
              <w:t>testing.docx</w:t>
            </w:r>
            <w:r w:rsidRPr="0028012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CA2DDC6" w14:textId="77777777" w:rsidR="008D3246" w:rsidRPr="0028012C" w:rsidRDefault="000016A5">
            <w:pPr>
              <w:spacing w:after="0"/>
              <w:ind w:right="50"/>
              <w:jc w:val="right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hAnsiTheme="majorBidi" w:cstheme="majorBidi"/>
                <w:szCs w:val="22"/>
              </w:rPr>
              <w:t xml:space="preserve">- 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F22AD0D" w14:textId="77777777" w:rsidR="008D3246" w:rsidRPr="0028012C" w:rsidRDefault="000016A5">
            <w:pPr>
              <w:spacing w:after="0"/>
              <w:ind w:left="2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41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055A76F" w14:textId="77777777" w:rsidR="008D3246" w:rsidRPr="0028012C" w:rsidRDefault="000016A5">
            <w:pPr>
              <w:spacing w:after="0"/>
              <w:ind w:left="2"/>
              <w:rPr>
                <w:rFonts w:asciiTheme="majorBidi" w:hAnsiTheme="majorBidi" w:cstheme="majorBidi"/>
                <w:szCs w:val="22"/>
              </w:rPr>
            </w:pPr>
            <w:r w:rsidRPr="0028012C">
              <w:rPr>
                <w:rFonts w:asciiTheme="majorBidi" w:hAnsiTheme="majorBidi" w:cstheme="majorBidi"/>
                <w:i/>
                <w:szCs w:val="22"/>
              </w:rPr>
              <w:t xml:space="preserve">[-10pts if missing] </w:t>
            </w:r>
          </w:p>
        </w:tc>
      </w:tr>
    </w:tbl>
    <w:p w14:paraId="5B92717C" w14:textId="2EA7DB7F" w:rsidR="008D3246" w:rsidRPr="0028012C" w:rsidRDefault="000016A5" w:rsidP="009C3C39">
      <w:pPr>
        <w:spacing w:after="361" w:line="252" w:lineRule="auto"/>
        <w:ind w:left="-5" w:hanging="10"/>
        <w:jc w:val="both"/>
        <w:rPr>
          <w:rFonts w:asciiTheme="majorBidi" w:hAnsiTheme="majorBidi" w:cstheme="majorBidi"/>
          <w:szCs w:val="22"/>
        </w:rPr>
      </w:pPr>
      <w:r w:rsidRPr="0028012C">
        <w:rPr>
          <w:rFonts w:asciiTheme="majorBidi" w:hAnsiTheme="majorBidi" w:cstheme="majorBidi"/>
          <w:b/>
          <w:szCs w:val="22"/>
          <w:vertAlign w:val="superscript"/>
        </w:rPr>
        <w:t>*</w:t>
      </w:r>
      <w:r w:rsidRPr="0028012C">
        <w:rPr>
          <w:rFonts w:asciiTheme="majorBidi" w:hAnsiTheme="majorBidi" w:cstheme="majorBidi"/>
          <w:b/>
          <w:szCs w:val="22"/>
        </w:rPr>
        <w:t xml:space="preserve"> Possible grading for functionality</w:t>
      </w:r>
      <w:r w:rsidRPr="0028012C">
        <w:rPr>
          <w:rFonts w:asciiTheme="majorBidi" w:hAnsiTheme="majorBidi" w:cstheme="majorBidi"/>
          <w:szCs w:val="22"/>
        </w:rPr>
        <w:t xml:space="preserve">: </w:t>
      </w:r>
      <w:r w:rsidRPr="0028012C">
        <w:rPr>
          <w:rFonts w:asciiTheme="majorBidi" w:hAnsiTheme="majorBidi" w:cstheme="majorBidi"/>
          <w:b/>
          <w:i/>
          <w:szCs w:val="22"/>
        </w:rPr>
        <w:t>Complete and</w:t>
      </w:r>
      <w:r w:rsidRPr="0028012C">
        <w:rPr>
          <w:rFonts w:asciiTheme="majorBidi" w:hAnsiTheme="majorBidi" w:cstheme="majorBidi"/>
          <w:szCs w:val="22"/>
        </w:rPr>
        <w:t xml:space="preserve"> </w:t>
      </w:r>
      <w:r w:rsidRPr="0028012C">
        <w:rPr>
          <w:rFonts w:asciiTheme="majorBidi" w:hAnsiTheme="majorBidi" w:cstheme="majorBidi"/>
          <w:b/>
          <w:i/>
          <w:szCs w:val="22"/>
        </w:rPr>
        <w:t>Working</w:t>
      </w:r>
      <w:r w:rsidRPr="0028012C">
        <w:rPr>
          <w:rFonts w:asciiTheme="majorBidi" w:hAnsiTheme="majorBidi" w:cstheme="majorBidi"/>
          <w:szCs w:val="22"/>
        </w:rPr>
        <w:t xml:space="preserve"> (get 70% of the assigned grade), </w:t>
      </w:r>
      <w:r w:rsidRPr="0028012C">
        <w:rPr>
          <w:rFonts w:asciiTheme="majorBidi" w:hAnsiTheme="majorBidi" w:cstheme="majorBidi"/>
          <w:b/>
          <w:i/>
          <w:szCs w:val="22"/>
        </w:rPr>
        <w:t>Complete and</w:t>
      </w:r>
      <w:r w:rsidRPr="0028012C">
        <w:rPr>
          <w:rFonts w:asciiTheme="majorBidi" w:hAnsiTheme="majorBidi" w:cstheme="majorBidi"/>
          <w:szCs w:val="22"/>
        </w:rPr>
        <w:t xml:space="preserve"> </w:t>
      </w:r>
      <w:r w:rsidRPr="0028012C">
        <w:rPr>
          <w:rFonts w:asciiTheme="majorBidi" w:hAnsiTheme="majorBidi" w:cstheme="majorBidi"/>
          <w:b/>
          <w:i/>
          <w:szCs w:val="22"/>
        </w:rPr>
        <w:t>Not</w:t>
      </w:r>
      <w:r w:rsidRPr="0028012C">
        <w:rPr>
          <w:rFonts w:asciiTheme="majorBidi" w:hAnsiTheme="majorBidi" w:cstheme="majorBidi"/>
          <w:szCs w:val="22"/>
        </w:rPr>
        <w:t xml:space="preserve"> </w:t>
      </w:r>
      <w:r w:rsidRPr="0028012C">
        <w:rPr>
          <w:rFonts w:asciiTheme="majorBidi" w:hAnsiTheme="majorBidi" w:cstheme="majorBidi"/>
          <w:b/>
          <w:i/>
          <w:szCs w:val="22"/>
        </w:rPr>
        <w:t>working</w:t>
      </w:r>
      <w:r w:rsidRPr="0028012C">
        <w:rPr>
          <w:rFonts w:asciiTheme="majorBidi" w:hAnsiTheme="majorBidi" w:cstheme="majorBidi"/>
          <w:szCs w:val="22"/>
        </w:rPr>
        <w:t xml:space="preserve"> (lose 60% of assigned grade) and </w:t>
      </w:r>
      <w:proofErr w:type="gramStart"/>
      <w:r w:rsidRPr="0028012C">
        <w:rPr>
          <w:rFonts w:asciiTheme="majorBidi" w:hAnsiTheme="majorBidi" w:cstheme="majorBidi"/>
          <w:b/>
          <w:i/>
          <w:szCs w:val="22"/>
        </w:rPr>
        <w:t>Not</w:t>
      </w:r>
      <w:proofErr w:type="gramEnd"/>
      <w:r w:rsidRPr="0028012C">
        <w:rPr>
          <w:rFonts w:asciiTheme="majorBidi" w:hAnsiTheme="majorBidi" w:cstheme="majorBidi"/>
          <w:b/>
          <w:i/>
          <w:szCs w:val="22"/>
        </w:rPr>
        <w:t xml:space="preserve"> done</w:t>
      </w:r>
      <w:r w:rsidRPr="0028012C">
        <w:rPr>
          <w:rFonts w:asciiTheme="majorBidi" w:hAnsiTheme="majorBidi" w:cstheme="majorBidi"/>
          <w:szCs w:val="22"/>
        </w:rPr>
        <w:t xml:space="preserve"> get 0. The remaining grade is assigned to the quality of the implementation.</w:t>
      </w:r>
      <w:r w:rsidRPr="0028012C">
        <w:rPr>
          <w:rFonts w:asciiTheme="majorBidi" w:eastAsia="Times New Roman" w:hAnsiTheme="majorBidi" w:cstheme="majorBidi"/>
          <w:szCs w:val="22"/>
        </w:rPr>
        <w:t xml:space="preserve"> Must submit screenshots in</w:t>
      </w:r>
      <w:r w:rsidR="00611C4D">
        <w:rPr>
          <w:rFonts w:asciiTheme="majorBidi" w:eastAsia="Times New Roman" w:hAnsiTheme="majorBidi" w:cstheme="majorBidi"/>
          <w:szCs w:val="22"/>
        </w:rPr>
        <w:t xml:space="preserve"> the</w:t>
      </w:r>
      <w:r w:rsidRPr="0028012C">
        <w:rPr>
          <w:rFonts w:asciiTheme="majorBidi" w:eastAsia="Times New Roman" w:hAnsiTheme="majorBidi" w:cstheme="majorBidi"/>
          <w:szCs w:val="22"/>
        </w:rPr>
        <w:t xml:space="preserve"> </w:t>
      </w:r>
      <w:r w:rsidRPr="0028012C">
        <w:rPr>
          <w:rFonts w:asciiTheme="majorBidi" w:eastAsia="Times New Roman" w:hAnsiTheme="majorBidi" w:cstheme="majorBidi"/>
          <w:b/>
          <w:color w:val="FF0000"/>
          <w:szCs w:val="22"/>
        </w:rPr>
        <w:t xml:space="preserve">Testing-GradingSheet.docx </w:t>
      </w:r>
      <w:r w:rsidRPr="0028012C">
        <w:rPr>
          <w:rFonts w:asciiTheme="majorBidi" w:eastAsia="Times New Roman" w:hAnsiTheme="majorBidi" w:cstheme="majorBidi"/>
          <w:szCs w:val="22"/>
        </w:rPr>
        <w:t>(otherwise -10pts).</w:t>
      </w:r>
    </w:p>
    <w:sectPr w:rsidR="008D3246" w:rsidRPr="0028012C" w:rsidSect="009C3C39">
      <w:pgSz w:w="12240" w:h="15840"/>
      <w:pgMar w:top="851" w:right="51" w:bottom="851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bdelkarim Erradi" w:date="2021-10-02T12:08:00Z" w:initials="AE">
    <w:p w14:paraId="23466D0D" w14:textId="77777777" w:rsidR="00B32E25" w:rsidRDefault="00B32E25">
      <w:pPr>
        <w:pStyle w:val="CommentText"/>
      </w:pPr>
      <w:r>
        <w:rPr>
          <w:rStyle w:val="CommentReference"/>
        </w:rPr>
        <w:annotationRef/>
      </w:r>
      <w:r>
        <w:t xml:space="preserve">No need for any images. If any needed just </w:t>
      </w:r>
      <w:r w:rsidR="00122A12">
        <w:t xml:space="preserve">add them to </w:t>
      </w:r>
      <w:proofErr w:type="spellStart"/>
      <w:r w:rsidR="00122A12">
        <w:t>drawables</w:t>
      </w:r>
      <w:proofErr w:type="spellEnd"/>
      <w:r w:rsidR="00122A12">
        <w:t>.</w:t>
      </w:r>
    </w:p>
    <w:p w14:paraId="21C0A2D4" w14:textId="77777777" w:rsidR="00B221C5" w:rsidRDefault="00B221C5">
      <w:pPr>
        <w:pStyle w:val="CommentText"/>
      </w:pPr>
    </w:p>
    <w:p w14:paraId="1A1AD401" w14:textId="097ED11A" w:rsidR="005C5F82" w:rsidRDefault="00B221C5" w:rsidP="000E1F00">
      <w:pPr>
        <w:pStyle w:val="CommentText"/>
        <w:rPr>
          <w:rFonts w:asciiTheme="majorBidi" w:hAnsiTheme="majorBidi" w:cstheme="majorBidi"/>
          <w:lang w:bidi="ar-SA"/>
        </w:rPr>
      </w:pPr>
      <w:r>
        <w:t>Also, provide the entities</w:t>
      </w:r>
      <w:r w:rsidR="00AF03EC">
        <w:t xml:space="preserve"> (</w:t>
      </w:r>
      <w:proofErr w:type="spellStart"/>
      <w:r w:rsidR="00AF03EC">
        <w:t>ShoppingItem</w:t>
      </w:r>
      <w:proofErr w:type="spellEnd"/>
      <w:r w:rsidR="00AF03EC">
        <w:t>, Fruit</w:t>
      </w:r>
      <w:r w:rsidR="00C26D55">
        <w:t>)</w:t>
      </w:r>
      <w:r>
        <w:t xml:space="preserve">, </w:t>
      </w:r>
      <w:proofErr w:type="spellStart"/>
      <w:r w:rsidR="00AF03EC" w:rsidRPr="0019456C">
        <w:rPr>
          <w:rFonts w:ascii="Consolas" w:hAnsi="Consolas" w:cstheme="majorBidi"/>
          <w:szCs w:val="22"/>
        </w:rPr>
        <w:t>ShoppingRepository</w:t>
      </w:r>
      <w:proofErr w:type="spellEnd"/>
      <w:r w:rsidR="00AF03EC">
        <w:t xml:space="preserve"> </w:t>
      </w:r>
      <w:r w:rsidR="000E1F00">
        <w:t>classes</w:t>
      </w:r>
      <w:r>
        <w:t xml:space="preserve"> </w:t>
      </w:r>
      <w:r w:rsidR="00F16C2D">
        <w:t>for the app</w:t>
      </w:r>
      <w:r w:rsidR="00C26D55">
        <w:t xml:space="preserve"> (with 2 methods </w:t>
      </w:r>
      <w:proofErr w:type="spellStart"/>
      <w:proofErr w:type="gramStart"/>
      <w:r w:rsidR="00C26D55">
        <w:t>getFruits</w:t>
      </w:r>
      <w:proofErr w:type="spellEnd"/>
      <w:r w:rsidR="00C26D55">
        <w:t>(</w:t>
      </w:r>
      <w:proofErr w:type="gramEnd"/>
      <w:r w:rsidR="00C26D55">
        <w:t xml:space="preserve">) and </w:t>
      </w:r>
      <w:proofErr w:type="spellStart"/>
      <w:r w:rsidR="00C26D55">
        <w:t>getShoppingList</w:t>
      </w:r>
      <w:proofErr w:type="spellEnd"/>
      <w:r w:rsidR="00C26D55">
        <w:t>()</w:t>
      </w:r>
      <w:r w:rsidR="000E1F00">
        <w:t xml:space="preserve"> + an e</w:t>
      </w:r>
      <w:r w:rsidR="005C5F82">
        <w:t xml:space="preserve">mpty </w:t>
      </w:r>
      <w:proofErr w:type="spellStart"/>
      <w:r w:rsidR="005C5F82" w:rsidRPr="0028012C">
        <w:rPr>
          <w:rFonts w:asciiTheme="majorBidi" w:hAnsiTheme="majorBidi" w:cstheme="majorBidi"/>
          <w:lang w:bidi="ar-SA"/>
        </w:rPr>
        <w:t>Shopping</w:t>
      </w:r>
      <w:r w:rsidR="005C5F82">
        <w:rPr>
          <w:rFonts w:asciiTheme="majorBidi" w:hAnsiTheme="majorBidi" w:cstheme="majorBidi"/>
          <w:lang w:bidi="ar-SA"/>
        </w:rPr>
        <w:t>ViewModel</w:t>
      </w:r>
      <w:proofErr w:type="spellEnd"/>
      <w:r w:rsidR="000E1F00">
        <w:rPr>
          <w:rFonts w:asciiTheme="majorBidi" w:hAnsiTheme="majorBidi" w:cstheme="majorBidi"/>
          <w:lang w:bidi="ar-SA"/>
        </w:rPr>
        <w:t xml:space="preserve"> </w:t>
      </w:r>
    </w:p>
    <w:p w14:paraId="186FF88D" w14:textId="6D9EB0CD" w:rsidR="00C83304" w:rsidRDefault="00C83304" w:rsidP="000E1F00">
      <w:pPr>
        <w:pStyle w:val="CommentText"/>
        <w:rPr>
          <w:rFonts w:asciiTheme="majorBidi" w:hAnsiTheme="majorBidi" w:cstheme="majorBidi"/>
          <w:lang w:bidi="ar-SA"/>
        </w:rPr>
      </w:pPr>
    </w:p>
    <w:p w14:paraId="7BF195A4" w14:textId="506773B0" w:rsidR="008C54B8" w:rsidRDefault="008C54B8" w:rsidP="000E1F00">
      <w:pPr>
        <w:pStyle w:val="CommentText"/>
        <w:rPr>
          <w:rFonts w:asciiTheme="majorBidi" w:hAnsiTheme="majorBidi" w:cstheme="majorBidi"/>
          <w:lang w:bidi="ar-SA"/>
        </w:rPr>
      </w:pPr>
      <w:r>
        <w:rPr>
          <w:rFonts w:asciiTheme="majorBidi" w:hAnsiTheme="majorBidi" w:cstheme="majorBidi"/>
          <w:lang w:bidi="ar-SA"/>
        </w:rPr>
        <w:t xml:space="preserve">Provide </w:t>
      </w:r>
      <w:proofErr w:type="spellStart"/>
      <w:r>
        <w:rPr>
          <w:rFonts w:asciiTheme="majorBidi" w:hAnsiTheme="majorBidi" w:cstheme="majorBidi"/>
          <w:lang w:bidi="ar-SA"/>
        </w:rPr>
        <w:t>DropDown</w:t>
      </w:r>
      <w:proofErr w:type="spellEnd"/>
      <w:r>
        <w:rPr>
          <w:rFonts w:asciiTheme="majorBidi" w:hAnsiTheme="majorBidi" w:cstheme="majorBidi"/>
          <w:lang w:bidi="ar-SA"/>
        </w:rPr>
        <w:t xml:space="preserve"> component that the students can use</w:t>
      </w:r>
      <w:r w:rsidR="007A1525">
        <w:rPr>
          <w:rFonts w:asciiTheme="majorBidi" w:hAnsiTheme="majorBidi" w:cstheme="majorBidi"/>
          <w:lang w:bidi="ar-SA"/>
        </w:rPr>
        <w:t xml:space="preserve"> for the 2</w:t>
      </w:r>
      <w:r w:rsidR="007A1525" w:rsidRPr="007A1525">
        <w:rPr>
          <w:rFonts w:asciiTheme="majorBidi" w:hAnsiTheme="majorBidi" w:cstheme="majorBidi"/>
          <w:vertAlign w:val="superscript"/>
          <w:lang w:bidi="ar-SA"/>
        </w:rPr>
        <w:t>nd</w:t>
      </w:r>
      <w:r w:rsidR="007A1525">
        <w:rPr>
          <w:rFonts w:asciiTheme="majorBidi" w:hAnsiTheme="majorBidi" w:cstheme="majorBidi"/>
          <w:lang w:bidi="ar-SA"/>
        </w:rPr>
        <w:t xml:space="preserve"> screen.</w:t>
      </w:r>
    </w:p>
    <w:p w14:paraId="6166789B" w14:textId="70CE460E" w:rsidR="00C83304" w:rsidRDefault="00C83304" w:rsidP="000E1F00">
      <w:pPr>
        <w:pStyle w:val="CommentText"/>
        <w:rPr>
          <w:rFonts w:asciiTheme="majorBidi" w:hAnsiTheme="majorBidi" w:cstheme="majorBidi"/>
          <w:lang w:bidi="ar-SA"/>
        </w:rPr>
      </w:pPr>
    </w:p>
    <w:p w14:paraId="0A662352" w14:textId="032E1651" w:rsidR="000E1F00" w:rsidRDefault="000E1F0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6623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2CA2D" w16cex:dateUtc="2021-10-02T0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662352" w16cid:durableId="2502CA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67E0"/>
    <w:multiLevelType w:val="hybridMultilevel"/>
    <w:tmpl w:val="A864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02A7C"/>
    <w:multiLevelType w:val="hybridMultilevel"/>
    <w:tmpl w:val="4134CDC8"/>
    <w:lvl w:ilvl="0" w:tplc="161EC3A2">
      <w:start w:val="1"/>
      <w:numFmt w:val="bullet"/>
      <w:lvlText w:val="•"/>
      <w:lvlJc w:val="left"/>
      <w:pPr>
        <w:ind w:left="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7AB23E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FA08638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926123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BFED34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3C7ED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C680D5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6E55D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5EC215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322F59"/>
    <w:multiLevelType w:val="hybridMultilevel"/>
    <w:tmpl w:val="ED58D4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F795E"/>
    <w:multiLevelType w:val="hybridMultilevel"/>
    <w:tmpl w:val="6CA67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53A5A"/>
    <w:multiLevelType w:val="hybridMultilevel"/>
    <w:tmpl w:val="91DC0B9E"/>
    <w:lvl w:ilvl="0" w:tplc="144CEB44">
      <w:start w:val="1"/>
      <w:numFmt w:val="bullet"/>
      <w:lvlText w:val="•"/>
      <w:lvlJc w:val="left"/>
      <w:pPr>
        <w:ind w:left="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A96353E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034DAE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ACB75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47A30F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C70ED7A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A424E2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8CF212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5C65E7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AA7396"/>
    <w:multiLevelType w:val="hybridMultilevel"/>
    <w:tmpl w:val="37CE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F5EDD"/>
    <w:multiLevelType w:val="hybridMultilevel"/>
    <w:tmpl w:val="6CA67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C122E"/>
    <w:multiLevelType w:val="hybridMultilevel"/>
    <w:tmpl w:val="2794E35A"/>
    <w:lvl w:ilvl="0" w:tplc="EF1222B6">
      <w:start w:val="1"/>
      <w:numFmt w:val="decimal"/>
      <w:lvlText w:val="%1)"/>
      <w:lvlJc w:val="left"/>
      <w:pPr>
        <w:ind w:left="468" w:hanging="360"/>
      </w:pPr>
      <w:rPr>
        <w:rFonts w:eastAsia="Segoe UI" w:cs="Segoe UI" w:hint="default"/>
      </w:rPr>
    </w:lvl>
    <w:lvl w:ilvl="1" w:tplc="08090019" w:tentative="1">
      <w:start w:val="1"/>
      <w:numFmt w:val="lowerLetter"/>
      <w:lvlText w:val="%2."/>
      <w:lvlJc w:val="left"/>
      <w:pPr>
        <w:ind w:left="1188" w:hanging="360"/>
      </w:pPr>
    </w:lvl>
    <w:lvl w:ilvl="2" w:tplc="0809001B" w:tentative="1">
      <w:start w:val="1"/>
      <w:numFmt w:val="lowerRoman"/>
      <w:lvlText w:val="%3."/>
      <w:lvlJc w:val="right"/>
      <w:pPr>
        <w:ind w:left="1908" w:hanging="180"/>
      </w:pPr>
    </w:lvl>
    <w:lvl w:ilvl="3" w:tplc="0809000F" w:tentative="1">
      <w:start w:val="1"/>
      <w:numFmt w:val="decimal"/>
      <w:lvlText w:val="%4."/>
      <w:lvlJc w:val="left"/>
      <w:pPr>
        <w:ind w:left="2628" w:hanging="360"/>
      </w:pPr>
    </w:lvl>
    <w:lvl w:ilvl="4" w:tplc="08090019" w:tentative="1">
      <w:start w:val="1"/>
      <w:numFmt w:val="lowerLetter"/>
      <w:lvlText w:val="%5."/>
      <w:lvlJc w:val="left"/>
      <w:pPr>
        <w:ind w:left="3348" w:hanging="360"/>
      </w:pPr>
    </w:lvl>
    <w:lvl w:ilvl="5" w:tplc="0809001B" w:tentative="1">
      <w:start w:val="1"/>
      <w:numFmt w:val="lowerRoman"/>
      <w:lvlText w:val="%6."/>
      <w:lvlJc w:val="right"/>
      <w:pPr>
        <w:ind w:left="4068" w:hanging="180"/>
      </w:pPr>
    </w:lvl>
    <w:lvl w:ilvl="6" w:tplc="0809000F" w:tentative="1">
      <w:start w:val="1"/>
      <w:numFmt w:val="decimal"/>
      <w:lvlText w:val="%7."/>
      <w:lvlJc w:val="left"/>
      <w:pPr>
        <w:ind w:left="4788" w:hanging="360"/>
      </w:pPr>
    </w:lvl>
    <w:lvl w:ilvl="7" w:tplc="08090019" w:tentative="1">
      <w:start w:val="1"/>
      <w:numFmt w:val="lowerLetter"/>
      <w:lvlText w:val="%8."/>
      <w:lvlJc w:val="left"/>
      <w:pPr>
        <w:ind w:left="5508" w:hanging="360"/>
      </w:pPr>
    </w:lvl>
    <w:lvl w:ilvl="8" w:tplc="080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dulahi Mohamed Hassen">
    <w15:presenceInfo w15:providerId="AD" w15:userId="S::ah13572@qu.edu.qa::b9e0a6c8-bc14-4161-be92-8a9469018dd8"/>
  </w15:person>
  <w15:person w15:author="Abdelkarim Erradi">
    <w15:presenceInfo w15:providerId="AD" w15:userId="S::erradi@qu.edu.qa::db8ed553-3ac3-4ee2-872d-7ef55b1fcd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246"/>
    <w:rsid w:val="000016A5"/>
    <w:rsid w:val="0004762D"/>
    <w:rsid w:val="000C181B"/>
    <w:rsid w:val="000E1F00"/>
    <w:rsid w:val="00122A12"/>
    <w:rsid w:val="00153EC4"/>
    <w:rsid w:val="0019456C"/>
    <w:rsid w:val="001C1ED6"/>
    <w:rsid w:val="00201183"/>
    <w:rsid w:val="00270F33"/>
    <w:rsid w:val="0028012C"/>
    <w:rsid w:val="002A3656"/>
    <w:rsid w:val="002A4FBB"/>
    <w:rsid w:val="00384C4F"/>
    <w:rsid w:val="003B1324"/>
    <w:rsid w:val="00423E97"/>
    <w:rsid w:val="0046557C"/>
    <w:rsid w:val="004656B6"/>
    <w:rsid w:val="004B4ECA"/>
    <w:rsid w:val="005628E2"/>
    <w:rsid w:val="0058441A"/>
    <w:rsid w:val="005875F8"/>
    <w:rsid w:val="005C5F82"/>
    <w:rsid w:val="005F36FD"/>
    <w:rsid w:val="0060242A"/>
    <w:rsid w:val="00611C4D"/>
    <w:rsid w:val="00623084"/>
    <w:rsid w:val="00661D8F"/>
    <w:rsid w:val="00692182"/>
    <w:rsid w:val="006B7B09"/>
    <w:rsid w:val="006D2AEF"/>
    <w:rsid w:val="006E5867"/>
    <w:rsid w:val="006E7C9D"/>
    <w:rsid w:val="007A1525"/>
    <w:rsid w:val="007A73D7"/>
    <w:rsid w:val="00805E09"/>
    <w:rsid w:val="00807A08"/>
    <w:rsid w:val="008C54B8"/>
    <w:rsid w:val="008C6F2C"/>
    <w:rsid w:val="008D3246"/>
    <w:rsid w:val="0090717C"/>
    <w:rsid w:val="0091543D"/>
    <w:rsid w:val="0098039D"/>
    <w:rsid w:val="00986992"/>
    <w:rsid w:val="009C3C39"/>
    <w:rsid w:val="009D34C5"/>
    <w:rsid w:val="00A15436"/>
    <w:rsid w:val="00A2261F"/>
    <w:rsid w:val="00A22E06"/>
    <w:rsid w:val="00A52FAB"/>
    <w:rsid w:val="00AD14FD"/>
    <w:rsid w:val="00AF03EC"/>
    <w:rsid w:val="00B03DBB"/>
    <w:rsid w:val="00B03E2E"/>
    <w:rsid w:val="00B221C5"/>
    <w:rsid w:val="00B32E25"/>
    <w:rsid w:val="00B5091D"/>
    <w:rsid w:val="00B51AD1"/>
    <w:rsid w:val="00B73180"/>
    <w:rsid w:val="00BA456C"/>
    <w:rsid w:val="00BF21B2"/>
    <w:rsid w:val="00C22FC8"/>
    <w:rsid w:val="00C26D55"/>
    <w:rsid w:val="00C27678"/>
    <w:rsid w:val="00C56A29"/>
    <w:rsid w:val="00C83304"/>
    <w:rsid w:val="00C92E27"/>
    <w:rsid w:val="00D14677"/>
    <w:rsid w:val="00D50C33"/>
    <w:rsid w:val="00DD1578"/>
    <w:rsid w:val="00DD3704"/>
    <w:rsid w:val="00DF1093"/>
    <w:rsid w:val="00DF2005"/>
    <w:rsid w:val="00E1167C"/>
    <w:rsid w:val="00E224C6"/>
    <w:rsid w:val="00E76348"/>
    <w:rsid w:val="00E8499F"/>
    <w:rsid w:val="00EF5C28"/>
    <w:rsid w:val="00F16B22"/>
    <w:rsid w:val="00F16C2D"/>
    <w:rsid w:val="00F40CCD"/>
    <w:rsid w:val="00F70612"/>
    <w:rsid w:val="00F70858"/>
    <w:rsid w:val="00F84AD8"/>
    <w:rsid w:val="00F9086C"/>
    <w:rsid w:val="00FB554E"/>
    <w:rsid w:val="00FD2601"/>
    <w:rsid w:val="00FD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FDF2"/>
  <w15:docId w15:val="{8E4CFF25-A678-BC42-85DC-2AF974E7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outlineLvl w:val="0"/>
    </w:pPr>
    <w:rPr>
      <w:rFonts w:ascii="Calibri" w:eastAsia="Calibri" w:hAnsi="Calibri" w:cs="Calibri"/>
      <w:b/>
      <w:color w:val="1F497D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3" w:line="259" w:lineRule="auto"/>
      <w:ind w:left="118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F497D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024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2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E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E25"/>
    <w:rPr>
      <w:rFonts w:ascii="Calibri" w:eastAsia="Calibri" w:hAnsi="Calibri" w:cs="Calibri"/>
      <w:color w:val="000000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E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E25"/>
    <w:rPr>
      <w:rFonts w:ascii="Calibri" w:eastAsia="Calibri" w:hAnsi="Calibri" w:cs="Calibri"/>
      <w:b/>
      <w:bCs/>
      <w:color w:val="000000"/>
      <w:sz w:val="20"/>
      <w:szCs w:val="20"/>
      <w:lang w:bidi="en-US"/>
    </w:rPr>
  </w:style>
  <w:style w:type="table" w:styleId="TableGrid0">
    <w:name w:val="Table Grid"/>
    <w:basedOn w:val="TableNormal"/>
    <w:uiPriority w:val="39"/>
    <w:rsid w:val="00F1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05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E09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10" ma:contentTypeDescription="Create a new document." ma:contentTypeScope="" ma:versionID="85f9155db29c79f17f79eba9f42b36a1">
  <xsd:schema xmlns:xsd="http://www.w3.org/2001/XMLSchema" xmlns:xs="http://www.w3.org/2001/XMLSchema" xmlns:p="http://schemas.microsoft.com/office/2006/metadata/properties" xmlns:ns2="579a0e85-d54c-48e2-b384-ad324b1bb320" targetNamespace="http://schemas.microsoft.com/office/2006/metadata/properties" ma:root="true" ma:fieldsID="a99a74d1ded35b6811eeacc2b199a7d1" ns2:_="">
    <xsd:import namespace="579a0e85-d54c-48e2-b384-ad324b1bb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CEC72C-F1B3-49FD-B08C-5A5530DB7F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A3312E-CF3A-40C5-AD78-92E0138184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28EAD4-94B0-402F-AACD-1F873DC33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Abdelkarim Erradi</dc:creator>
  <cp:keywords/>
  <cp:lastModifiedBy>Abdulahi Mohamed Hassen</cp:lastModifiedBy>
  <cp:revision>4</cp:revision>
  <dcterms:created xsi:type="dcterms:W3CDTF">2021-10-20T11:04:00Z</dcterms:created>
  <dcterms:modified xsi:type="dcterms:W3CDTF">2021-10-21T12:25:00Z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</Properties>
</file>